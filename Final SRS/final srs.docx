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E1141" w:rsidRDefault="00EE1141">
      <w:pPr>
        <w:tabs>
          <w:tab w:val="left" w:pos="1520"/>
          <w:tab w:val="left" w:pos="5940"/>
          <w:tab w:val="left" w:pos="6300"/>
        </w:tabs>
      </w:pPr>
    </w:p>
    <w:p w:rsidR="00EE1141" w:rsidRDefault="00EE1141">
      <w:pPr>
        <w:tabs>
          <w:tab w:val="left" w:pos="1520"/>
          <w:tab w:val="left" w:pos="5940"/>
          <w:tab w:val="left" w:pos="6300"/>
        </w:tabs>
        <w:jc w:val="center"/>
      </w:pPr>
    </w:p>
    <w:p w:rsidR="00EE1141" w:rsidRPr="00E96989" w:rsidRDefault="005A481E" w:rsidP="00557E38">
      <w:pPr>
        <w:tabs>
          <w:tab w:val="left" w:pos="1520"/>
          <w:tab w:val="left" w:pos="5940"/>
          <w:tab w:val="left" w:pos="6300"/>
        </w:tabs>
        <w:jc w:val="center"/>
      </w:pPr>
      <w:r w:rsidRPr="00E96989">
        <w:t>(TRACEME)</w:t>
      </w:r>
    </w:p>
    <w:p w:rsidR="00EE1141" w:rsidRPr="00E96989" w:rsidRDefault="005A481E">
      <w:pPr>
        <w:tabs>
          <w:tab w:val="left" w:pos="1520"/>
          <w:tab w:val="left" w:pos="5940"/>
          <w:tab w:val="left" w:pos="6300"/>
        </w:tabs>
        <w:jc w:val="center"/>
      </w:pPr>
      <w:r w:rsidRPr="00E96989">
        <w:t>(BSE 16-29)</w:t>
      </w:r>
    </w:p>
    <w:p w:rsidR="00557E38" w:rsidRPr="00E96989" w:rsidRDefault="00557E38" w:rsidP="00557E38">
      <w:pPr>
        <w:tabs>
          <w:tab w:val="left" w:pos="1520"/>
          <w:tab w:val="left" w:pos="5940"/>
          <w:tab w:val="left" w:pos="6300"/>
        </w:tabs>
        <w:jc w:val="center"/>
      </w:pPr>
      <w:r w:rsidRPr="00E96989">
        <w:t>Team Members</w:t>
      </w:r>
    </w:p>
    <w:tbl>
      <w:tblPr>
        <w:tblStyle w:val="TableGrid"/>
        <w:tblW w:w="10440" w:type="dxa"/>
        <w:tblInd w:w="-432" w:type="dxa"/>
        <w:tblLook w:val="04A0" w:firstRow="1" w:lastRow="0" w:firstColumn="1" w:lastColumn="0" w:noHBand="0" w:noVBand="1"/>
      </w:tblPr>
      <w:tblGrid>
        <w:gridCol w:w="4320"/>
        <w:gridCol w:w="3420"/>
        <w:gridCol w:w="2700"/>
      </w:tblGrid>
      <w:tr w:rsidR="00557E38" w:rsidRPr="00E96989" w:rsidTr="00B82B0C">
        <w:trPr>
          <w:trHeight w:val="638"/>
        </w:trPr>
        <w:tc>
          <w:tcPr>
            <w:tcW w:w="4320" w:type="dxa"/>
          </w:tcPr>
          <w:p w:rsidR="00557E38" w:rsidRPr="00E96989" w:rsidRDefault="00557E38" w:rsidP="00B82B0C">
            <w:pPr>
              <w:tabs>
                <w:tab w:val="left" w:pos="1520"/>
                <w:tab w:val="left" w:pos="5940"/>
                <w:tab w:val="left" w:pos="6300"/>
              </w:tabs>
            </w:pPr>
            <w:r w:rsidRPr="00E96989">
              <w:t xml:space="preserve">                    NAME</w:t>
            </w:r>
          </w:p>
        </w:tc>
        <w:tc>
          <w:tcPr>
            <w:tcW w:w="3420" w:type="dxa"/>
          </w:tcPr>
          <w:p w:rsidR="00557E38" w:rsidRPr="00E96989" w:rsidRDefault="00557E38" w:rsidP="00B82B0C">
            <w:pPr>
              <w:tabs>
                <w:tab w:val="left" w:pos="1520"/>
                <w:tab w:val="left" w:pos="5940"/>
                <w:tab w:val="left" w:pos="6300"/>
              </w:tabs>
            </w:pPr>
            <w:r w:rsidRPr="00E96989">
              <w:t>STUDENT NUMBER</w:t>
            </w:r>
          </w:p>
        </w:tc>
        <w:tc>
          <w:tcPr>
            <w:tcW w:w="2700" w:type="dxa"/>
          </w:tcPr>
          <w:p w:rsidR="00557E38" w:rsidRPr="00E96989" w:rsidRDefault="00557E38" w:rsidP="00B82B0C">
            <w:pPr>
              <w:tabs>
                <w:tab w:val="left" w:pos="1520"/>
                <w:tab w:val="left" w:pos="5940"/>
                <w:tab w:val="left" w:pos="6300"/>
              </w:tabs>
            </w:pPr>
            <w:r w:rsidRPr="00E96989">
              <w:t>REG. NUMBER</w:t>
            </w:r>
          </w:p>
        </w:tc>
      </w:tr>
      <w:tr w:rsidR="00557E38" w:rsidRPr="00E96989" w:rsidTr="00B82B0C">
        <w:trPr>
          <w:trHeight w:val="638"/>
        </w:trPr>
        <w:tc>
          <w:tcPr>
            <w:tcW w:w="4320" w:type="dxa"/>
          </w:tcPr>
          <w:p w:rsidR="00557E38" w:rsidRPr="00E96989" w:rsidRDefault="00557E38" w:rsidP="00B82B0C">
            <w:pPr>
              <w:tabs>
                <w:tab w:val="left" w:pos="1520"/>
                <w:tab w:val="left" w:pos="5940"/>
                <w:tab w:val="left" w:pos="6300"/>
              </w:tabs>
            </w:pPr>
            <w:r w:rsidRPr="00E96989">
              <w:t>AKENA KENEDY</w:t>
            </w:r>
          </w:p>
        </w:tc>
        <w:tc>
          <w:tcPr>
            <w:tcW w:w="3420" w:type="dxa"/>
          </w:tcPr>
          <w:p w:rsidR="00557E38" w:rsidRPr="00E96989" w:rsidRDefault="00557E38" w:rsidP="00B82B0C">
            <w:pPr>
              <w:tabs>
                <w:tab w:val="left" w:pos="1520"/>
                <w:tab w:val="left" w:pos="5940"/>
                <w:tab w:val="left" w:pos="6300"/>
              </w:tabs>
            </w:pPr>
            <w:r w:rsidRPr="00E96989">
              <w:t>212012186</w:t>
            </w:r>
          </w:p>
        </w:tc>
        <w:tc>
          <w:tcPr>
            <w:tcW w:w="2700" w:type="dxa"/>
          </w:tcPr>
          <w:p w:rsidR="00557E38" w:rsidRPr="00E96989" w:rsidRDefault="00557E38" w:rsidP="00B82B0C">
            <w:pPr>
              <w:tabs>
                <w:tab w:val="left" w:pos="1520"/>
                <w:tab w:val="left" w:pos="5940"/>
                <w:tab w:val="left" w:pos="6300"/>
              </w:tabs>
            </w:pPr>
            <w:r w:rsidRPr="00E96989">
              <w:t>12/U/3289/EVE</w:t>
            </w:r>
          </w:p>
        </w:tc>
      </w:tr>
      <w:tr w:rsidR="00557E38" w:rsidRPr="00E96989" w:rsidTr="00B82B0C">
        <w:trPr>
          <w:trHeight w:val="620"/>
        </w:trPr>
        <w:tc>
          <w:tcPr>
            <w:tcW w:w="4320" w:type="dxa"/>
          </w:tcPr>
          <w:p w:rsidR="00557E38" w:rsidRPr="00E96989" w:rsidRDefault="00557E38" w:rsidP="00B82B0C">
            <w:pPr>
              <w:tabs>
                <w:tab w:val="left" w:pos="1520"/>
                <w:tab w:val="left" w:pos="5940"/>
                <w:tab w:val="left" w:pos="6300"/>
              </w:tabs>
            </w:pPr>
            <w:r w:rsidRPr="00E96989">
              <w:t>LUBANGAKENE SIMONPETER</w:t>
            </w:r>
          </w:p>
        </w:tc>
        <w:tc>
          <w:tcPr>
            <w:tcW w:w="3420" w:type="dxa"/>
          </w:tcPr>
          <w:p w:rsidR="00557E38" w:rsidRPr="00E96989" w:rsidRDefault="00557E38" w:rsidP="00B82B0C">
            <w:pPr>
              <w:tabs>
                <w:tab w:val="left" w:pos="1520"/>
                <w:tab w:val="left" w:pos="5940"/>
                <w:tab w:val="left" w:pos="6300"/>
              </w:tabs>
            </w:pPr>
            <w:r w:rsidRPr="00E96989">
              <w:t>212017661</w:t>
            </w:r>
          </w:p>
        </w:tc>
        <w:tc>
          <w:tcPr>
            <w:tcW w:w="2700" w:type="dxa"/>
          </w:tcPr>
          <w:p w:rsidR="00557E38" w:rsidRPr="00E96989" w:rsidRDefault="00557E38" w:rsidP="00B82B0C">
            <w:pPr>
              <w:tabs>
                <w:tab w:val="left" w:pos="1520"/>
                <w:tab w:val="left" w:pos="5940"/>
                <w:tab w:val="left" w:pos="6300"/>
              </w:tabs>
            </w:pPr>
            <w:r w:rsidRPr="00E96989">
              <w:t>12/U/7727/EVE</w:t>
            </w:r>
          </w:p>
        </w:tc>
      </w:tr>
      <w:tr w:rsidR="00557E38" w:rsidRPr="00E96989" w:rsidTr="00B82B0C">
        <w:trPr>
          <w:trHeight w:val="512"/>
        </w:trPr>
        <w:tc>
          <w:tcPr>
            <w:tcW w:w="4320" w:type="dxa"/>
          </w:tcPr>
          <w:p w:rsidR="00557E38" w:rsidRPr="00E96989" w:rsidRDefault="00557E38" w:rsidP="00B82B0C">
            <w:pPr>
              <w:tabs>
                <w:tab w:val="left" w:pos="1520"/>
                <w:tab w:val="left" w:pos="5940"/>
                <w:tab w:val="left" w:pos="6300"/>
              </w:tabs>
            </w:pPr>
            <w:r w:rsidRPr="00E96989">
              <w:t>NSIIMIRE CHRISTINE</w:t>
            </w:r>
          </w:p>
        </w:tc>
        <w:tc>
          <w:tcPr>
            <w:tcW w:w="3420" w:type="dxa"/>
          </w:tcPr>
          <w:p w:rsidR="00557E38" w:rsidRPr="00E96989" w:rsidRDefault="00557E38" w:rsidP="00B82B0C">
            <w:pPr>
              <w:tabs>
                <w:tab w:val="left" w:pos="1520"/>
                <w:tab w:val="left" w:pos="5940"/>
                <w:tab w:val="left" w:pos="6300"/>
              </w:tabs>
            </w:pPr>
            <w:r w:rsidRPr="00E96989">
              <w:t>212013086</w:t>
            </w:r>
          </w:p>
        </w:tc>
        <w:tc>
          <w:tcPr>
            <w:tcW w:w="2700" w:type="dxa"/>
          </w:tcPr>
          <w:p w:rsidR="00557E38" w:rsidRPr="00E96989" w:rsidRDefault="00557E38" w:rsidP="00B82B0C">
            <w:pPr>
              <w:tabs>
                <w:tab w:val="left" w:pos="1520"/>
                <w:tab w:val="left" w:pos="5940"/>
                <w:tab w:val="left" w:pos="6300"/>
              </w:tabs>
            </w:pPr>
            <w:r w:rsidRPr="00E96989">
              <w:t>12/U/12762/EVE</w:t>
            </w:r>
          </w:p>
        </w:tc>
      </w:tr>
      <w:tr w:rsidR="00557E38" w:rsidRPr="00E96989" w:rsidTr="00B82B0C">
        <w:trPr>
          <w:trHeight w:val="638"/>
        </w:trPr>
        <w:tc>
          <w:tcPr>
            <w:tcW w:w="4320" w:type="dxa"/>
          </w:tcPr>
          <w:p w:rsidR="00557E38" w:rsidRPr="00E96989" w:rsidRDefault="00557E38" w:rsidP="00B82B0C">
            <w:pPr>
              <w:tabs>
                <w:tab w:val="left" w:pos="1520"/>
                <w:tab w:val="left" w:pos="5940"/>
                <w:tab w:val="left" w:pos="6300"/>
              </w:tabs>
            </w:pPr>
            <w:r w:rsidRPr="00E96989">
              <w:t>OKOT DANIEL</w:t>
            </w:r>
          </w:p>
        </w:tc>
        <w:tc>
          <w:tcPr>
            <w:tcW w:w="3420" w:type="dxa"/>
          </w:tcPr>
          <w:p w:rsidR="00557E38" w:rsidRPr="00E96989" w:rsidRDefault="00557E38" w:rsidP="00B82B0C">
            <w:pPr>
              <w:tabs>
                <w:tab w:val="left" w:pos="1520"/>
                <w:tab w:val="left" w:pos="5940"/>
                <w:tab w:val="left" w:pos="6300"/>
              </w:tabs>
            </w:pPr>
            <w:r w:rsidRPr="00E96989">
              <w:t>212013253</w:t>
            </w:r>
          </w:p>
        </w:tc>
        <w:tc>
          <w:tcPr>
            <w:tcW w:w="2700" w:type="dxa"/>
          </w:tcPr>
          <w:p w:rsidR="00557E38" w:rsidRPr="00E96989" w:rsidRDefault="00557E38" w:rsidP="00B82B0C">
            <w:pPr>
              <w:tabs>
                <w:tab w:val="left" w:pos="1520"/>
                <w:tab w:val="left" w:pos="5940"/>
                <w:tab w:val="left" w:pos="6300"/>
              </w:tabs>
            </w:pPr>
            <w:r w:rsidRPr="00E96989">
              <w:t>12/U/13362/EVE</w:t>
            </w:r>
          </w:p>
        </w:tc>
      </w:tr>
    </w:tbl>
    <w:p w:rsidR="00557E38" w:rsidRPr="00E96989" w:rsidRDefault="00557E38" w:rsidP="00557E38">
      <w:pPr>
        <w:tabs>
          <w:tab w:val="left" w:pos="1520"/>
          <w:tab w:val="left" w:pos="5940"/>
          <w:tab w:val="left" w:pos="6300"/>
        </w:tabs>
      </w:pPr>
    </w:p>
    <w:p w:rsidR="00557E38" w:rsidRPr="00E96989" w:rsidRDefault="00557E38" w:rsidP="00557E38">
      <w:pPr>
        <w:tabs>
          <w:tab w:val="left" w:pos="1520"/>
          <w:tab w:val="left" w:pos="5940"/>
          <w:tab w:val="left" w:pos="6300"/>
        </w:tabs>
      </w:pPr>
    </w:p>
    <w:p w:rsidR="00557E38" w:rsidRDefault="00557E38" w:rsidP="00557E38"/>
    <w:p w:rsidR="00EE1141" w:rsidRDefault="00EE1141">
      <w:pPr>
        <w:tabs>
          <w:tab w:val="left" w:pos="1520"/>
          <w:tab w:val="left" w:pos="5940"/>
          <w:tab w:val="left" w:pos="6300"/>
        </w:tabs>
      </w:pPr>
    </w:p>
    <w:p w:rsidR="00EE1141" w:rsidRDefault="00EE1141">
      <w:pPr>
        <w:tabs>
          <w:tab w:val="left" w:pos="1520"/>
          <w:tab w:val="left" w:pos="5940"/>
          <w:tab w:val="left" w:pos="6300"/>
        </w:tabs>
      </w:pPr>
    </w:p>
    <w:p w:rsidR="00EE1141" w:rsidRDefault="005A481E">
      <w:pPr>
        <w:tabs>
          <w:tab w:val="left" w:pos="1520"/>
          <w:tab w:val="left" w:pos="5940"/>
          <w:tab w:val="left" w:pos="6300"/>
        </w:tabs>
        <w:jc w:val="center"/>
      </w:pPr>
      <w:r>
        <w:rPr>
          <w:b/>
          <w:sz w:val="36"/>
          <w:szCs w:val="36"/>
        </w:rPr>
        <w:t>Software Requirements Specification</w:t>
      </w:r>
    </w:p>
    <w:p w:rsidR="00EE1141" w:rsidRDefault="00EE1141">
      <w:pPr>
        <w:tabs>
          <w:tab w:val="left" w:pos="1520"/>
          <w:tab w:val="left" w:pos="5940"/>
          <w:tab w:val="left" w:pos="6300"/>
        </w:tabs>
        <w:jc w:val="center"/>
      </w:pPr>
    </w:p>
    <w:p w:rsidR="00EE1141" w:rsidRDefault="005A481E">
      <w:pPr>
        <w:tabs>
          <w:tab w:val="left" w:pos="1520"/>
          <w:tab w:val="left" w:pos="5940"/>
          <w:tab w:val="left" w:pos="6300"/>
        </w:tabs>
        <w:jc w:val="center"/>
      </w:pPr>
      <w:r>
        <w:rPr>
          <w:b/>
          <w:sz w:val="36"/>
          <w:szCs w:val="36"/>
        </w:rPr>
        <w:t>Document</w:t>
      </w:r>
    </w:p>
    <w:p w:rsidR="00EE1141" w:rsidRDefault="00EE1141">
      <w:pPr>
        <w:tabs>
          <w:tab w:val="left" w:pos="5940"/>
          <w:tab w:val="left" w:pos="6300"/>
        </w:tabs>
        <w:jc w:val="center"/>
      </w:pPr>
    </w:p>
    <w:p w:rsidR="00EE1141" w:rsidRDefault="00EE1141">
      <w:pPr>
        <w:tabs>
          <w:tab w:val="left" w:pos="1520"/>
          <w:tab w:val="left" w:pos="5940"/>
          <w:tab w:val="left" w:pos="6300"/>
        </w:tabs>
        <w:jc w:val="center"/>
      </w:pPr>
    </w:p>
    <w:p w:rsidR="00EE1141" w:rsidRDefault="00EE1141">
      <w:pPr>
        <w:jc w:val="center"/>
      </w:pPr>
    </w:p>
    <w:p w:rsidR="00EE1141" w:rsidRDefault="00EE1141">
      <w:pPr>
        <w:jc w:val="center"/>
      </w:pPr>
    </w:p>
    <w:p w:rsidR="00EE1141" w:rsidRDefault="00EE1141">
      <w:pPr>
        <w:jc w:val="center"/>
      </w:pPr>
    </w:p>
    <w:p w:rsidR="00EE1141" w:rsidRDefault="00EE1141">
      <w:pPr>
        <w:jc w:val="center"/>
      </w:pPr>
    </w:p>
    <w:p w:rsidR="00EE1141" w:rsidRDefault="00EE1141">
      <w:pPr>
        <w:jc w:val="center"/>
      </w:pPr>
    </w:p>
    <w:p w:rsidR="00EE1141" w:rsidRDefault="00EE1141">
      <w:pPr>
        <w:jc w:val="center"/>
      </w:pPr>
    </w:p>
    <w:p w:rsidR="00EE1141" w:rsidRDefault="00EE1141">
      <w:pPr>
        <w:jc w:val="center"/>
      </w:pPr>
    </w:p>
    <w:p w:rsidR="00EE1141" w:rsidRDefault="00EE1141">
      <w:pPr>
        <w:jc w:val="center"/>
      </w:pPr>
    </w:p>
    <w:p w:rsidR="00EE1141" w:rsidRDefault="00EE1141">
      <w:pPr>
        <w:jc w:val="center"/>
      </w:pPr>
    </w:p>
    <w:p w:rsidR="00EE1141" w:rsidRDefault="00EE1141">
      <w:pPr>
        <w:jc w:val="center"/>
      </w:pPr>
    </w:p>
    <w:p w:rsidR="00EE1141" w:rsidRDefault="00EE1141">
      <w:pPr>
        <w:jc w:val="center"/>
      </w:pPr>
    </w:p>
    <w:p w:rsidR="00EE1141" w:rsidRDefault="00EE1141">
      <w:pPr>
        <w:jc w:val="center"/>
      </w:pPr>
    </w:p>
    <w:p w:rsidR="00EE1141" w:rsidRDefault="00EE1141">
      <w:pPr>
        <w:jc w:val="center"/>
      </w:pPr>
    </w:p>
    <w:p w:rsidR="00EE1141" w:rsidRDefault="005A481E">
      <w:pPr>
        <w:jc w:val="center"/>
      </w:pPr>
      <w:r>
        <w:rPr>
          <w:b/>
          <w:sz w:val="28"/>
          <w:szCs w:val="28"/>
        </w:rPr>
        <w:t>Version: (1.0)</w:t>
      </w:r>
      <w:r>
        <w:tab/>
      </w:r>
      <w:r>
        <w:rPr>
          <w:b/>
          <w:sz w:val="28"/>
          <w:szCs w:val="28"/>
        </w:rPr>
        <w:t>Date: (12/11/2015)</w:t>
      </w:r>
    </w:p>
    <w:p w:rsidR="00EE1141" w:rsidRDefault="005A481E">
      <w:r>
        <w:br w:type="page"/>
      </w:r>
    </w:p>
    <w:sdt>
      <w:sdtPr>
        <w:id w:val="-1647585627"/>
        <w:docPartObj>
          <w:docPartGallery w:val="Table of Contents"/>
          <w:docPartUnique/>
        </w:docPartObj>
      </w:sdtPr>
      <w:sdtEndPr>
        <w:rPr>
          <w:rFonts w:ascii="Times New Roman" w:eastAsia="Times New Roman" w:hAnsi="Times New Roman" w:cs="Times New Roman"/>
          <w:b/>
          <w:bCs/>
          <w:noProof/>
          <w:color w:val="000000"/>
          <w:sz w:val="24"/>
          <w:szCs w:val="24"/>
        </w:rPr>
      </w:sdtEndPr>
      <w:sdtContent>
        <w:p w:rsidR="0053061D" w:rsidRDefault="0053061D">
          <w:pPr>
            <w:pStyle w:val="TOCHeading"/>
          </w:pPr>
          <w:r>
            <w:t>Table of Contents</w:t>
          </w:r>
        </w:p>
        <w:p w:rsidR="0053061D" w:rsidRDefault="0053061D">
          <w:pPr>
            <w:pStyle w:val="TOC1"/>
            <w:tabs>
              <w:tab w:val="righ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37869999" w:history="1">
            <w:r w:rsidRPr="00386745">
              <w:rPr>
                <w:rStyle w:val="Hyperlink"/>
                <w:noProof/>
              </w:rPr>
              <w:t>1.  Introduction</w:t>
            </w:r>
            <w:r>
              <w:rPr>
                <w:noProof/>
                <w:webHidden/>
              </w:rPr>
              <w:tab/>
            </w:r>
            <w:r>
              <w:rPr>
                <w:noProof/>
                <w:webHidden/>
              </w:rPr>
              <w:fldChar w:fldCharType="begin"/>
            </w:r>
            <w:r>
              <w:rPr>
                <w:noProof/>
                <w:webHidden/>
              </w:rPr>
              <w:instrText xml:space="preserve"> PAGEREF _Toc437869999 \h </w:instrText>
            </w:r>
            <w:r>
              <w:rPr>
                <w:noProof/>
                <w:webHidden/>
              </w:rPr>
            </w:r>
            <w:r>
              <w:rPr>
                <w:noProof/>
                <w:webHidden/>
              </w:rPr>
              <w:fldChar w:fldCharType="separate"/>
            </w:r>
            <w:r>
              <w:rPr>
                <w:noProof/>
                <w:webHidden/>
              </w:rPr>
              <w:t>4</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00" w:history="1">
            <w:r w:rsidRPr="00386745">
              <w:rPr>
                <w:rStyle w:val="Hyperlink"/>
                <w:noProof/>
              </w:rPr>
              <w:t>1.1 Purpose</w:t>
            </w:r>
            <w:r>
              <w:rPr>
                <w:noProof/>
                <w:webHidden/>
              </w:rPr>
              <w:tab/>
            </w:r>
            <w:r>
              <w:rPr>
                <w:noProof/>
                <w:webHidden/>
              </w:rPr>
              <w:fldChar w:fldCharType="begin"/>
            </w:r>
            <w:r>
              <w:rPr>
                <w:noProof/>
                <w:webHidden/>
              </w:rPr>
              <w:instrText xml:space="preserve"> PAGEREF _Toc437870000 \h </w:instrText>
            </w:r>
            <w:r>
              <w:rPr>
                <w:noProof/>
                <w:webHidden/>
              </w:rPr>
            </w:r>
            <w:r>
              <w:rPr>
                <w:noProof/>
                <w:webHidden/>
              </w:rPr>
              <w:fldChar w:fldCharType="separate"/>
            </w:r>
            <w:r>
              <w:rPr>
                <w:noProof/>
                <w:webHidden/>
              </w:rPr>
              <w:t>4</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01" w:history="1">
            <w:r w:rsidRPr="00386745">
              <w:rPr>
                <w:rStyle w:val="Hyperlink"/>
                <w:noProof/>
              </w:rPr>
              <w:t>1.2 Scope</w:t>
            </w:r>
            <w:r>
              <w:rPr>
                <w:noProof/>
                <w:webHidden/>
              </w:rPr>
              <w:tab/>
            </w:r>
            <w:r>
              <w:rPr>
                <w:noProof/>
                <w:webHidden/>
              </w:rPr>
              <w:fldChar w:fldCharType="begin"/>
            </w:r>
            <w:r>
              <w:rPr>
                <w:noProof/>
                <w:webHidden/>
              </w:rPr>
              <w:instrText xml:space="preserve"> PAGEREF _Toc437870001 \h </w:instrText>
            </w:r>
            <w:r>
              <w:rPr>
                <w:noProof/>
                <w:webHidden/>
              </w:rPr>
            </w:r>
            <w:r>
              <w:rPr>
                <w:noProof/>
                <w:webHidden/>
              </w:rPr>
              <w:fldChar w:fldCharType="separate"/>
            </w:r>
            <w:r>
              <w:rPr>
                <w:noProof/>
                <w:webHidden/>
              </w:rPr>
              <w:t>4</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02" w:history="1">
            <w:r w:rsidRPr="00386745">
              <w:rPr>
                <w:rStyle w:val="Hyperlink"/>
                <w:noProof/>
              </w:rPr>
              <w:t>1.3 Definitions, Acronyms, and Abbreviations.</w:t>
            </w:r>
            <w:r>
              <w:rPr>
                <w:noProof/>
                <w:webHidden/>
              </w:rPr>
              <w:tab/>
            </w:r>
            <w:r>
              <w:rPr>
                <w:noProof/>
                <w:webHidden/>
              </w:rPr>
              <w:fldChar w:fldCharType="begin"/>
            </w:r>
            <w:r>
              <w:rPr>
                <w:noProof/>
                <w:webHidden/>
              </w:rPr>
              <w:instrText xml:space="preserve"> PAGEREF _Toc437870002 \h </w:instrText>
            </w:r>
            <w:r>
              <w:rPr>
                <w:noProof/>
                <w:webHidden/>
              </w:rPr>
            </w:r>
            <w:r>
              <w:rPr>
                <w:noProof/>
                <w:webHidden/>
              </w:rPr>
              <w:fldChar w:fldCharType="separate"/>
            </w:r>
            <w:r>
              <w:rPr>
                <w:noProof/>
                <w:webHidden/>
              </w:rPr>
              <w:t>4</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03" w:history="1">
            <w:r w:rsidRPr="00386745">
              <w:rPr>
                <w:rStyle w:val="Hyperlink"/>
                <w:noProof/>
              </w:rPr>
              <w:t>1.4 References</w:t>
            </w:r>
            <w:r>
              <w:rPr>
                <w:noProof/>
                <w:webHidden/>
              </w:rPr>
              <w:tab/>
            </w:r>
            <w:r>
              <w:rPr>
                <w:noProof/>
                <w:webHidden/>
              </w:rPr>
              <w:fldChar w:fldCharType="begin"/>
            </w:r>
            <w:r>
              <w:rPr>
                <w:noProof/>
                <w:webHidden/>
              </w:rPr>
              <w:instrText xml:space="preserve"> PAGEREF _Toc437870003 \h </w:instrText>
            </w:r>
            <w:r>
              <w:rPr>
                <w:noProof/>
                <w:webHidden/>
              </w:rPr>
            </w:r>
            <w:r>
              <w:rPr>
                <w:noProof/>
                <w:webHidden/>
              </w:rPr>
              <w:fldChar w:fldCharType="separate"/>
            </w:r>
            <w:r>
              <w:rPr>
                <w:noProof/>
                <w:webHidden/>
              </w:rPr>
              <w:t>5</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04" w:history="1">
            <w:r w:rsidRPr="00386745">
              <w:rPr>
                <w:rStyle w:val="Hyperlink"/>
                <w:noProof/>
              </w:rPr>
              <w:t>1.5 Overview</w:t>
            </w:r>
            <w:r>
              <w:rPr>
                <w:noProof/>
                <w:webHidden/>
              </w:rPr>
              <w:tab/>
            </w:r>
            <w:r>
              <w:rPr>
                <w:noProof/>
                <w:webHidden/>
              </w:rPr>
              <w:fldChar w:fldCharType="begin"/>
            </w:r>
            <w:r>
              <w:rPr>
                <w:noProof/>
                <w:webHidden/>
              </w:rPr>
              <w:instrText xml:space="preserve"> PAGEREF _Toc437870004 \h </w:instrText>
            </w:r>
            <w:r>
              <w:rPr>
                <w:noProof/>
                <w:webHidden/>
              </w:rPr>
            </w:r>
            <w:r>
              <w:rPr>
                <w:noProof/>
                <w:webHidden/>
              </w:rPr>
              <w:fldChar w:fldCharType="separate"/>
            </w:r>
            <w:r>
              <w:rPr>
                <w:noProof/>
                <w:webHidden/>
              </w:rPr>
              <w:t>6</w:t>
            </w:r>
            <w:r>
              <w:rPr>
                <w:noProof/>
                <w:webHidden/>
              </w:rPr>
              <w:fldChar w:fldCharType="end"/>
            </w:r>
          </w:hyperlink>
        </w:p>
        <w:p w:rsidR="0053061D" w:rsidRDefault="0053061D">
          <w:pPr>
            <w:pStyle w:val="TOC1"/>
            <w:tabs>
              <w:tab w:val="right" w:pos="9350"/>
            </w:tabs>
            <w:rPr>
              <w:rFonts w:asciiTheme="minorHAnsi" w:eastAsiaTheme="minorEastAsia" w:hAnsiTheme="minorHAnsi" w:cstheme="minorBidi"/>
              <w:noProof/>
              <w:color w:val="auto"/>
              <w:sz w:val="22"/>
              <w:szCs w:val="22"/>
            </w:rPr>
          </w:pPr>
          <w:hyperlink w:anchor="_Toc437870005" w:history="1">
            <w:r w:rsidRPr="00386745">
              <w:rPr>
                <w:rStyle w:val="Hyperlink"/>
                <w:noProof/>
              </w:rPr>
              <w:t>2.  The Overall Description</w:t>
            </w:r>
            <w:r>
              <w:rPr>
                <w:noProof/>
                <w:webHidden/>
              </w:rPr>
              <w:tab/>
            </w:r>
            <w:r>
              <w:rPr>
                <w:noProof/>
                <w:webHidden/>
              </w:rPr>
              <w:fldChar w:fldCharType="begin"/>
            </w:r>
            <w:r>
              <w:rPr>
                <w:noProof/>
                <w:webHidden/>
              </w:rPr>
              <w:instrText xml:space="preserve"> PAGEREF _Toc437870005 \h </w:instrText>
            </w:r>
            <w:r>
              <w:rPr>
                <w:noProof/>
                <w:webHidden/>
              </w:rPr>
            </w:r>
            <w:r>
              <w:rPr>
                <w:noProof/>
                <w:webHidden/>
              </w:rPr>
              <w:fldChar w:fldCharType="separate"/>
            </w:r>
            <w:r>
              <w:rPr>
                <w:noProof/>
                <w:webHidden/>
              </w:rPr>
              <w:t>6</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06" w:history="1">
            <w:r w:rsidRPr="00386745">
              <w:rPr>
                <w:rStyle w:val="Hyperlink"/>
                <w:noProof/>
              </w:rPr>
              <w:t>2.1 Product Perspective</w:t>
            </w:r>
            <w:r>
              <w:rPr>
                <w:noProof/>
                <w:webHidden/>
              </w:rPr>
              <w:tab/>
            </w:r>
            <w:r>
              <w:rPr>
                <w:noProof/>
                <w:webHidden/>
              </w:rPr>
              <w:fldChar w:fldCharType="begin"/>
            </w:r>
            <w:r>
              <w:rPr>
                <w:noProof/>
                <w:webHidden/>
              </w:rPr>
              <w:instrText xml:space="preserve"> PAGEREF _Toc437870006 \h </w:instrText>
            </w:r>
            <w:r>
              <w:rPr>
                <w:noProof/>
                <w:webHidden/>
              </w:rPr>
            </w:r>
            <w:r>
              <w:rPr>
                <w:noProof/>
                <w:webHidden/>
              </w:rPr>
              <w:fldChar w:fldCharType="separate"/>
            </w:r>
            <w:r>
              <w:rPr>
                <w:noProof/>
                <w:webHidden/>
              </w:rPr>
              <w:t>6</w:t>
            </w:r>
            <w:r>
              <w:rPr>
                <w:noProof/>
                <w:webHidden/>
              </w:rPr>
              <w:fldChar w:fldCharType="end"/>
            </w:r>
          </w:hyperlink>
        </w:p>
        <w:p w:rsidR="0053061D" w:rsidRDefault="0053061D">
          <w:pPr>
            <w:pStyle w:val="TOC3"/>
            <w:tabs>
              <w:tab w:val="right" w:pos="9350"/>
            </w:tabs>
            <w:rPr>
              <w:rFonts w:asciiTheme="minorHAnsi" w:eastAsiaTheme="minorEastAsia" w:hAnsiTheme="minorHAnsi" w:cstheme="minorBidi"/>
              <w:noProof/>
              <w:color w:val="auto"/>
              <w:sz w:val="22"/>
              <w:szCs w:val="22"/>
            </w:rPr>
          </w:pPr>
          <w:hyperlink w:anchor="_Toc437870007" w:history="1">
            <w:r w:rsidRPr="00386745">
              <w:rPr>
                <w:rStyle w:val="Hyperlink"/>
                <w:noProof/>
              </w:rPr>
              <w:t>2.1.1 System Interfaces</w:t>
            </w:r>
            <w:r>
              <w:rPr>
                <w:noProof/>
                <w:webHidden/>
              </w:rPr>
              <w:tab/>
            </w:r>
            <w:r>
              <w:rPr>
                <w:noProof/>
                <w:webHidden/>
              </w:rPr>
              <w:fldChar w:fldCharType="begin"/>
            </w:r>
            <w:r>
              <w:rPr>
                <w:noProof/>
                <w:webHidden/>
              </w:rPr>
              <w:instrText xml:space="preserve"> PAGEREF _Toc437870007 \h </w:instrText>
            </w:r>
            <w:r>
              <w:rPr>
                <w:noProof/>
                <w:webHidden/>
              </w:rPr>
            </w:r>
            <w:r>
              <w:rPr>
                <w:noProof/>
                <w:webHidden/>
              </w:rPr>
              <w:fldChar w:fldCharType="separate"/>
            </w:r>
            <w:r>
              <w:rPr>
                <w:noProof/>
                <w:webHidden/>
              </w:rPr>
              <w:t>7</w:t>
            </w:r>
            <w:r>
              <w:rPr>
                <w:noProof/>
                <w:webHidden/>
              </w:rPr>
              <w:fldChar w:fldCharType="end"/>
            </w:r>
          </w:hyperlink>
        </w:p>
        <w:p w:rsidR="0053061D" w:rsidRDefault="0053061D">
          <w:pPr>
            <w:pStyle w:val="TOC3"/>
            <w:tabs>
              <w:tab w:val="right" w:pos="9350"/>
            </w:tabs>
            <w:rPr>
              <w:rFonts w:asciiTheme="minorHAnsi" w:eastAsiaTheme="minorEastAsia" w:hAnsiTheme="minorHAnsi" w:cstheme="minorBidi"/>
              <w:noProof/>
              <w:color w:val="auto"/>
              <w:sz w:val="22"/>
              <w:szCs w:val="22"/>
            </w:rPr>
          </w:pPr>
          <w:hyperlink w:anchor="_Toc437870008" w:history="1">
            <w:r w:rsidRPr="00386745">
              <w:rPr>
                <w:rStyle w:val="Hyperlink"/>
                <w:noProof/>
              </w:rPr>
              <w:t>2.1.2 Interfaces</w:t>
            </w:r>
            <w:r>
              <w:rPr>
                <w:noProof/>
                <w:webHidden/>
              </w:rPr>
              <w:tab/>
            </w:r>
            <w:r>
              <w:rPr>
                <w:noProof/>
                <w:webHidden/>
              </w:rPr>
              <w:fldChar w:fldCharType="begin"/>
            </w:r>
            <w:r>
              <w:rPr>
                <w:noProof/>
                <w:webHidden/>
              </w:rPr>
              <w:instrText xml:space="preserve"> PAGEREF _Toc437870008 \h </w:instrText>
            </w:r>
            <w:r>
              <w:rPr>
                <w:noProof/>
                <w:webHidden/>
              </w:rPr>
            </w:r>
            <w:r>
              <w:rPr>
                <w:noProof/>
                <w:webHidden/>
              </w:rPr>
              <w:fldChar w:fldCharType="separate"/>
            </w:r>
            <w:r>
              <w:rPr>
                <w:noProof/>
                <w:webHidden/>
              </w:rPr>
              <w:t>8</w:t>
            </w:r>
            <w:r>
              <w:rPr>
                <w:noProof/>
                <w:webHidden/>
              </w:rPr>
              <w:fldChar w:fldCharType="end"/>
            </w:r>
          </w:hyperlink>
        </w:p>
        <w:p w:rsidR="0053061D" w:rsidRDefault="0053061D">
          <w:pPr>
            <w:pStyle w:val="TOC3"/>
            <w:tabs>
              <w:tab w:val="right" w:pos="9350"/>
            </w:tabs>
            <w:rPr>
              <w:rFonts w:asciiTheme="minorHAnsi" w:eastAsiaTheme="minorEastAsia" w:hAnsiTheme="minorHAnsi" w:cstheme="minorBidi"/>
              <w:noProof/>
              <w:color w:val="auto"/>
              <w:sz w:val="22"/>
              <w:szCs w:val="22"/>
            </w:rPr>
          </w:pPr>
          <w:hyperlink w:anchor="_Toc437870009" w:history="1">
            <w:r w:rsidRPr="00386745">
              <w:rPr>
                <w:rStyle w:val="Hyperlink"/>
                <w:noProof/>
              </w:rPr>
              <w:t>2.1.3 Hardware Interfaces</w:t>
            </w:r>
            <w:r>
              <w:rPr>
                <w:noProof/>
                <w:webHidden/>
              </w:rPr>
              <w:tab/>
            </w:r>
            <w:r>
              <w:rPr>
                <w:noProof/>
                <w:webHidden/>
              </w:rPr>
              <w:fldChar w:fldCharType="begin"/>
            </w:r>
            <w:r>
              <w:rPr>
                <w:noProof/>
                <w:webHidden/>
              </w:rPr>
              <w:instrText xml:space="preserve"> PAGEREF _Toc437870009 \h </w:instrText>
            </w:r>
            <w:r>
              <w:rPr>
                <w:noProof/>
                <w:webHidden/>
              </w:rPr>
            </w:r>
            <w:r>
              <w:rPr>
                <w:noProof/>
                <w:webHidden/>
              </w:rPr>
              <w:fldChar w:fldCharType="separate"/>
            </w:r>
            <w:r>
              <w:rPr>
                <w:noProof/>
                <w:webHidden/>
              </w:rPr>
              <w:t>8</w:t>
            </w:r>
            <w:r>
              <w:rPr>
                <w:noProof/>
                <w:webHidden/>
              </w:rPr>
              <w:fldChar w:fldCharType="end"/>
            </w:r>
          </w:hyperlink>
        </w:p>
        <w:p w:rsidR="0053061D" w:rsidRDefault="0053061D">
          <w:pPr>
            <w:pStyle w:val="TOC3"/>
            <w:tabs>
              <w:tab w:val="right" w:pos="9350"/>
            </w:tabs>
            <w:rPr>
              <w:rFonts w:asciiTheme="minorHAnsi" w:eastAsiaTheme="minorEastAsia" w:hAnsiTheme="minorHAnsi" w:cstheme="minorBidi"/>
              <w:noProof/>
              <w:color w:val="auto"/>
              <w:sz w:val="22"/>
              <w:szCs w:val="22"/>
            </w:rPr>
          </w:pPr>
          <w:hyperlink w:anchor="_Toc437870010" w:history="1">
            <w:r w:rsidRPr="00386745">
              <w:rPr>
                <w:rStyle w:val="Hyperlink"/>
                <w:noProof/>
              </w:rPr>
              <w:t>2.1.4 Software Interfaces</w:t>
            </w:r>
            <w:r>
              <w:rPr>
                <w:noProof/>
                <w:webHidden/>
              </w:rPr>
              <w:tab/>
            </w:r>
            <w:r>
              <w:rPr>
                <w:noProof/>
                <w:webHidden/>
              </w:rPr>
              <w:fldChar w:fldCharType="begin"/>
            </w:r>
            <w:r>
              <w:rPr>
                <w:noProof/>
                <w:webHidden/>
              </w:rPr>
              <w:instrText xml:space="preserve"> PAGEREF _Toc437870010 \h </w:instrText>
            </w:r>
            <w:r>
              <w:rPr>
                <w:noProof/>
                <w:webHidden/>
              </w:rPr>
            </w:r>
            <w:r>
              <w:rPr>
                <w:noProof/>
                <w:webHidden/>
              </w:rPr>
              <w:fldChar w:fldCharType="separate"/>
            </w:r>
            <w:r>
              <w:rPr>
                <w:noProof/>
                <w:webHidden/>
              </w:rPr>
              <w:t>8</w:t>
            </w:r>
            <w:r>
              <w:rPr>
                <w:noProof/>
                <w:webHidden/>
              </w:rPr>
              <w:fldChar w:fldCharType="end"/>
            </w:r>
          </w:hyperlink>
        </w:p>
        <w:p w:rsidR="0053061D" w:rsidRDefault="0053061D">
          <w:pPr>
            <w:pStyle w:val="TOC3"/>
            <w:tabs>
              <w:tab w:val="right" w:pos="9350"/>
            </w:tabs>
            <w:rPr>
              <w:rFonts w:asciiTheme="minorHAnsi" w:eastAsiaTheme="minorEastAsia" w:hAnsiTheme="minorHAnsi" w:cstheme="minorBidi"/>
              <w:noProof/>
              <w:color w:val="auto"/>
              <w:sz w:val="22"/>
              <w:szCs w:val="22"/>
            </w:rPr>
          </w:pPr>
          <w:hyperlink w:anchor="_Toc437870011" w:history="1">
            <w:r w:rsidRPr="00386745">
              <w:rPr>
                <w:rStyle w:val="Hyperlink"/>
                <w:noProof/>
              </w:rPr>
              <w:t>2.1.5 Communications Interfaces</w:t>
            </w:r>
            <w:r>
              <w:rPr>
                <w:noProof/>
                <w:webHidden/>
              </w:rPr>
              <w:tab/>
            </w:r>
            <w:r>
              <w:rPr>
                <w:noProof/>
                <w:webHidden/>
              </w:rPr>
              <w:fldChar w:fldCharType="begin"/>
            </w:r>
            <w:r>
              <w:rPr>
                <w:noProof/>
                <w:webHidden/>
              </w:rPr>
              <w:instrText xml:space="preserve"> PAGEREF _Toc437870011 \h </w:instrText>
            </w:r>
            <w:r>
              <w:rPr>
                <w:noProof/>
                <w:webHidden/>
              </w:rPr>
            </w:r>
            <w:r>
              <w:rPr>
                <w:noProof/>
                <w:webHidden/>
              </w:rPr>
              <w:fldChar w:fldCharType="separate"/>
            </w:r>
            <w:r>
              <w:rPr>
                <w:noProof/>
                <w:webHidden/>
              </w:rPr>
              <w:t>9</w:t>
            </w:r>
            <w:r>
              <w:rPr>
                <w:noProof/>
                <w:webHidden/>
              </w:rPr>
              <w:fldChar w:fldCharType="end"/>
            </w:r>
          </w:hyperlink>
        </w:p>
        <w:p w:rsidR="0053061D" w:rsidRDefault="0053061D">
          <w:pPr>
            <w:pStyle w:val="TOC3"/>
            <w:tabs>
              <w:tab w:val="right" w:pos="9350"/>
            </w:tabs>
            <w:rPr>
              <w:rFonts w:asciiTheme="minorHAnsi" w:eastAsiaTheme="minorEastAsia" w:hAnsiTheme="minorHAnsi" w:cstheme="minorBidi"/>
              <w:noProof/>
              <w:color w:val="auto"/>
              <w:sz w:val="22"/>
              <w:szCs w:val="22"/>
            </w:rPr>
          </w:pPr>
          <w:hyperlink w:anchor="_Toc437870012" w:history="1">
            <w:r w:rsidRPr="00386745">
              <w:rPr>
                <w:rStyle w:val="Hyperlink"/>
                <w:noProof/>
              </w:rPr>
              <w:t>2.1.6 Memory Constraints</w:t>
            </w:r>
            <w:r>
              <w:rPr>
                <w:noProof/>
                <w:webHidden/>
              </w:rPr>
              <w:tab/>
            </w:r>
            <w:r>
              <w:rPr>
                <w:noProof/>
                <w:webHidden/>
              </w:rPr>
              <w:fldChar w:fldCharType="begin"/>
            </w:r>
            <w:r>
              <w:rPr>
                <w:noProof/>
                <w:webHidden/>
              </w:rPr>
              <w:instrText xml:space="preserve"> PAGEREF _Toc437870012 \h </w:instrText>
            </w:r>
            <w:r>
              <w:rPr>
                <w:noProof/>
                <w:webHidden/>
              </w:rPr>
            </w:r>
            <w:r>
              <w:rPr>
                <w:noProof/>
                <w:webHidden/>
              </w:rPr>
              <w:fldChar w:fldCharType="separate"/>
            </w:r>
            <w:r>
              <w:rPr>
                <w:noProof/>
                <w:webHidden/>
              </w:rPr>
              <w:t>9</w:t>
            </w:r>
            <w:r>
              <w:rPr>
                <w:noProof/>
                <w:webHidden/>
              </w:rPr>
              <w:fldChar w:fldCharType="end"/>
            </w:r>
          </w:hyperlink>
        </w:p>
        <w:p w:rsidR="0053061D" w:rsidRDefault="0053061D">
          <w:pPr>
            <w:pStyle w:val="TOC3"/>
            <w:tabs>
              <w:tab w:val="right" w:pos="9350"/>
            </w:tabs>
            <w:rPr>
              <w:rFonts w:asciiTheme="minorHAnsi" w:eastAsiaTheme="minorEastAsia" w:hAnsiTheme="minorHAnsi" w:cstheme="minorBidi"/>
              <w:noProof/>
              <w:color w:val="auto"/>
              <w:sz w:val="22"/>
              <w:szCs w:val="22"/>
            </w:rPr>
          </w:pPr>
          <w:hyperlink w:anchor="_Toc437870013" w:history="1">
            <w:r w:rsidRPr="00386745">
              <w:rPr>
                <w:rStyle w:val="Hyperlink"/>
                <w:noProof/>
              </w:rPr>
              <w:t>2.1.7 Operations</w:t>
            </w:r>
            <w:r>
              <w:rPr>
                <w:noProof/>
                <w:webHidden/>
              </w:rPr>
              <w:tab/>
            </w:r>
            <w:r>
              <w:rPr>
                <w:noProof/>
                <w:webHidden/>
              </w:rPr>
              <w:fldChar w:fldCharType="begin"/>
            </w:r>
            <w:r>
              <w:rPr>
                <w:noProof/>
                <w:webHidden/>
              </w:rPr>
              <w:instrText xml:space="preserve"> PAGEREF _Toc437870013 \h </w:instrText>
            </w:r>
            <w:r>
              <w:rPr>
                <w:noProof/>
                <w:webHidden/>
              </w:rPr>
            </w:r>
            <w:r>
              <w:rPr>
                <w:noProof/>
                <w:webHidden/>
              </w:rPr>
              <w:fldChar w:fldCharType="separate"/>
            </w:r>
            <w:r>
              <w:rPr>
                <w:noProof/>
                <w:webHidden/>
              </w:rPr>
              <w:t>9</w:t>
            </w:r>
            <w:r>
              <w:rPr>
                <w:noProof/>
                <w:webHidden/>
              </w:rPr>
              <w:fldChar w:fldCharType="end"/>
            </w:r>
          </w:hyperlink>
        </w:p>
        <w:p w:rsidR="0053061D" w:rsidRDefault="0053061D">
          <w:pPr>
            <w:pStyle w:val="TOC3"/>
            <w:tabs>
              <w:tab w:val="right" w:pos="9350"/>
            </w:tabs>
            <w:rPr>
              <w:rFonts w:asciiTheme="minorHAnsi" w:eastAsiaTheme="minorEastAsia" w:hAnsiTheme="minorHAnsi" w:cstheme="minorBidi"/>
              <w:noProof/>
              <w:color w:val="auto"/>
              <w:sz w:val="22"/>
              <w:szCs w:val="22"/>
            </w:rPr>
          </w:pPr>
          <w:hyperlink w:anchor="_Toc437870014" w:history="1">
            <w:r w:rsidRPr="00386745">
              <w:rPr>
                <w:rStyle w:val="Hyperlink"/>
                <w:noProof/>
              </w:rPr>
              <w:t>2.1.8 Site Adaptation Requirements</w:t>
            </w:r>
            <w:r>
              <w:rPr>
                <w:noProof/>
                <w:webHidden/>
              </w:rPr>
              <w:tab/>
            </w:r>
            <w:r>
              <w:rPr>
                <w:noProof/>
                <w:webHidden/>
              </w:rPr>
              <w:fldChar w:fldCharType="begin"/>
            </w:r>
            <w:r>
              <w:rPr>
                <w:noProof/>
                <w:webHidden/>
              </w:rPr>
              <w:instrText xml:space="preserve"> PAGEREF _Toc437870014 \h </w:instrText>
            </w:r>
            <w:r>
              <w:rPr>
                <w:noProof/>
                <w:webHidden/>
              </w:rPr>
            </w:r>
            <w:r>
              <w:rPr>
                <w:noProof/>
                <w:webHidden/>
              </w:rPr>
              <w:fldChar w:fldCharType="separate"/>
            </w:r>
            <w:r>
              <w:rPr>
                <w:noProof/>
                <w:webHidden/>
              </w:rPr>
              <w:t>10</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15" w:history="1">
            <w:r w:rsidRPr="00386745">
              <w:rPr>
                <w:rStyle w:val="Hyperlink"/>
                <w:noProof/>
              </w:rPr>
              <w:t>2.2 Product Functions</w:t>
            </w:r>
            <w:r>
              <w:rPr>
                <w:noProof/>
                <w:webHidden/>
              </w:rPr>
              <w:tab/>
            </w:r>
            <w:r>
              <w:rPr>
                <w:noProof/>
                <w:webHidden/>
              </w:rPr>
              <w:fldChar w:fldCharType="begin"/>
            </w:r>
            <w:r>
              <w:rPr>
                <w:noProof/>
                <w:webHidden/>
              </w:rPr>
              <w:instrText xml:space="preserve"> PAGEREF _Toc437870015 \h </w:instrText>
            </w:r>
            <w:r>
              <w:rPr>
                <w:noProof/>
                <w:webHidden/>
              </w:rPr>
            </w:r>
            <w:r>
              <w:rPr>
                <w:noProof/>
                <w:webHidden/>
              </w:rPr>
              <w:fldChar w:fldCharType="separate"/>
            </w:r>
            <w:r>
              <w:rPr>
                <w:noProof/>
                <w:webHidden/>
              </w:rPr>
              <w:t>10</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16" w:history="1">
            <w:r w:rsidRPr="00386745">
              <w:rPr>
                <w:rStyle w:val="Hyperlink"/>
                <w:noProof/>
              </w:rPr>
              <w:t>2.3 User Characteristics</w:t>
            </w:r>
            <w:r>
              <w:rPr>
                <w:noProof/>
                <w:webHidden/>
              </w:rPr>
              <w:tab/>
            </w:r>
            <w:r>
              <w:rPr>
                <w:noProof/>
                <w:webHidden/>
              </w:rPr>
              <w:fldChar w:fldCharType="begin"/>
            </w:r>
            <w:r>
              <w:rPr>
                <w:noProof/>
                <w:webHidden/>
              </w:rPr>
              <w:instrText xml:space="preserve"> PAGEREF _Toc437870016 \h </w:instrText>
            </w:r>
            <w:r>
              <w:rPr>
                <w:noProof/>
                <w:webHidden/>
              </w:rPr>
            </w:r>
            <w:r>
              <w:rPr>
                <w:noProof/>
                <w:webHidden/>
              </w:rPr>
              <w:fldChar w:fldCharType="separate"/>
            </w:r>
            <w:r>
              <w:rPr>
                <w:noProof/>
                <w:webHidden/>
              </w:rPr>
              <w:t>10</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17" w:history="1">
            <w:r w:rsidRPr="00386745">
              <w:rPr>
                <w:rStyle w:val="Hyperlink"/>
                <w:noProof/>
              </w:rPr>
              <w:t>2.4 Constraints</w:t>
            </w:r>
            <w:r>
              <w:rPr>
                <w:noProof/>
                <w:webHidden/>
              </w:rPr>
              <w:tab/>
            </w:r>
            <w:r>
              <w:rPr>
                <w:noProof/>
                <w:webHidden/>
              </w:rPr>
              <w:fldChar w:fldCharType="begin"/>
            </w:r>
            <w:r>
              <w:rPr>
                <w:noProof/>
                <w:webHidden/>
              </w:rPr>
              <w:instrText xml:space="preserve"> PAGEREF _Toc437870017 \h </w:instrText>
            </w:r>
            <w:r>
              <w:rPr>
                <w:noProof/>
                <w:webHidden/>
              </w:rPr>
            </w:r>
            <w:r>
              <w:rPr>
                <w:noProof/>
                <w:webHidden/>
              </w:rPr>
              <w:fldChar w:fldCharType="separate"/>
            </w:r>
            <w:r>
              <w:rPr>
                <w:noProof/>
                <w:webHidden/>
              </w:rPr>
              <w:t>10</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18" w:history="1">
            <w:r w:rsidRPr="00386745">
              <w:rPr>
                <w:rStyle w:val="Hyperlink"/>
                <w:noProof/>
              </w:rPr>
              <w:t>2.5 Assumptions and Dependencies</w:t>
            </w:r>
            <w:r>
              <w:rPr>
                <w:noProof/>
                <w:webHidden/>
              </w:rPr>
              <w:tab/>
            </w:r>
            <w:r>
              <w:rPr>
                <w:noProof/>
                <w:webHidden/>
              </w:rPr>
              <w:fldChar w:fldCharType="begin"/>
            </w:r>
            <w:r>
              <w:rPr>
                <w:noProof/>
                <w:webHidden/>
              </w:rPr>
              <w:instrText xml:space="preserve"> PAGEREF _Toc437870018 \h </w:instrText>
            </w:r>
            <w:r>
              <w:rPr>
                <w:noProof/>
                <w:webHidden/>
              </w:rPr>
            </w:r>
            <w:r>
              <w:rPr>
                <w:noProof/>
                <w:webHidden/>
              </w:rPr>
              <w:fldChar w:fldCharType="separate"/>
            </w:r>
            <w:r>
              <w:rPr>
                <w:noProof/>
                <w:webHidden/>
              </w:rPr>
              <w:t>10</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19" w:history="1">
            <w:r w:rsidRPr="00386745">
              <w:rPr>
                <w:rStyle w:val="Hyperlink"/>
                <w:noProof/>
              </w:rPr>
              <w:t>2.6 Apportioning of Requirements.</w:t>
            </w:r>
            <w:r>
              <w:rPr>
                <w:noProof/>
                <w:webHidden/>
              </w:rPr>
              <w:tab/>
            </w:r>
            <w:r>
              <w:rPr>
                <w:noProof/>
                <w:webHidden/>
              </w:rPr>
              <w:fldChar w:fldCharType="begin"/>
            </w:r>
            <w:r>
              <w:rPr>
                <w:noProof/>
                <w:webHidden/>
              </w:rPr>
              <w:instrText xml:space="preserve"> PAGEREF _Toc437870019 \h </w:instrText>
            </w:r>
            <w:r>
              <w:rPr>
                <w:noProof/>
                <w:webHidden/>
              </w:rPr>
            </w:r>
            <w:r>
              <w:rPr>
                <w:noProof/>
                <w:webHidden/>
              </w:rPr>
              <w:fldChar w:fldCharType="separate"/>
            </w:r>
            <w:r>
              <w:rPr>
                <w:noProof/>
                <w:webHidden/>
              </w:rPr>
              <w:t>11</w:t>
            </w:r>
            <w:r>
              <w:rPr>
                <w:noProof/>
                <w:webHidden/>
              </w:rPr>
              <w:fldChar w:fldCharType="end"/>
            </w:r>
          </w:hyperlink>
        </w:p>
        <w:p w:rsidR="0053061D" w:rsidRDefault="0053061D">
          <w:pPr>
            <w:pStyle w:val="TOC1"/>
            <w:tabs>
              <w:tab w:val="right" w:pos="9350"/>
            </w:tabs>
            <w:rPr>
              <w:rFonts w:asciiTheme="minorHAnsi" w:eastAsiaTheme="minorEastAsia" w:hAnsiTheme="minorHAnsi" w:cstheme="minorBidi"/>
              <w:noProof/>
              <w:color w:val="auto"/>
              <w:sz w:val="22"/>
              <w:szCs w:val="22"/>
            </w:rPr>
          </w:pPr>
          <w:hyperlink w:anchor="_Toc437870020" w:history="1">
            <w:r w:rsidRPr="00386745">
              <w:rPr>
                <w:rStyle w:val="Hyperlink"/>
                <w:noProof/>
              </w:rPr>
              <w:t>3.  Specific Requirements</w:t>
            </w:r>
            <w:r>
              <w:rPr>
                <w:noProof/>
                <w:webHidden/>
              </w:rPr>
              <w:tab/>
            </w:r>
            <w:r>
              <w:rPr>
                <w:noProof/>
                <w:webHidden/>
              </w:rPr>
              <w:fldChar w:fldCharType="begin"/>
            </w:r>
            <w:r>
              <w:rPr>
                <w:noProof/>
                <w:webHidden/>
              </w:rPr>
              <w:instrText xml:space="preserve"> PAGEREF _Toc437870020 \h </w:instrText>
            </w:r>
            <w:r>
              <w:rPr>
                <w:noProof/>
                <w:webHidden/>
              </w:rPr>
            </w:r>
            <w:r>
              <w:rPr>
                <w:noProof/>
                <w:webHidden/>
              </w:rPr>
              <w:fldChar w:fldCharType="separate"/>
            </w:r>
            <w:r>
              <w:rPr>
                <w:noProof/>
                <w:webHidden/>
              </w:rPr>
              <w:t>11</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21" w:history="1">
            <w:r w:rsidRPr="00386745">
              <w:rPr>
                <w:rStyle w:val="Hyperlink"/>
                <w:noProof/>
              </w:rPr>
              <w:t>3.1 External Interfaces</w:t>
            </w:r>
            <w:r>
              <w:rPr>
                <w:noProof/>
                <w:webHidden/>
              </w:rPr>
              <w:tab/>
            </w:r>
            <w:r>
              <w:rPr>
                <w:noProof/>
                <w:webHidden/>
              </w:rPr>
              <w:fldChar w:fldCharType="begin"/>
            </w:r>
            <w:r>
              <w:rPr>
                <w:noProof/>
                <w:webHidden/>
              </w:rPr>
              <w:instrText xml:space="preserve"> PAGEREF _Toc437870021 \h </w:instrText>
            </w:r>
            <w:r>
              <w:rPr>
                <w:noProof/>
                <w:webHidden/>
              </w:rPr>
            </w:r>
            <w:r>
              <w:rPr>
                <w:noProof/>
                <w:webHidden/>
              </w:rPr>
              <w:fldChar w:fldCharType="separate"/>
            </w:r>
            <w:r>
              <w:rPr>
                <w:noProof/>
                <w:webHidden/>
              </w:rPr>
              <w:t>13</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22" w:history="1">
            <w:r w:rsidRPr="00386745">
              <w:rPr>
                <w:rStyle w:val="Hyperlink"/>
                <w:noProof/>
              </w:rPr>
              <w:t>3.2 Functions</w:t>
            </w:r>
            <w:r>
              <w:rPr>
                <w:noProof/>
                <w:webHidden/>
              </w:rPr>
              <w:tab/>
            </w:r>
            <w:r>
              <w:rPr>
                <w:noProof/>
                <w:webHidden/>
              </w:rPr>
              <w:fldChar w:fldCharType="begin"/>
            </w:r>
            <w:r>
              <w:rPr>
                <w:noProof/>
                <w:webHidden/>
              </w:rPr>
              <w:instrText xml:space="preserve"> PAGEREF _Toc437870022 \h </w:instrText>
            </w:r>
            <w:r>
              <w:rPr>
                <w:noProof/>
                <w:webHidden/>
              </w:rPr>
            </w:r>
            <w:r>
              <w:rPr>
                <w:noProof/>
                <w:webHidden/>
              </w:rPr>
              <w:fldChar w:fldCharType="separate"/>
            </w:r>
            <w:r>
              <w:rPr>
                <w:noProof/>
                <w:webHidden/>
              </w:rPr>
              <w:t>16</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23" w:history="1">
            <w:r w:rsidRPr="00386745">
              <w:rPr>
                <w:rStyle w:val="Hyperlink"/>
                <w:noProof/>
              </w:rPr>
              <w:t>3.3 Performance Requirements</w:t>
            </w:r>
            <w:r>
              <w:rPr>
                <w:noProof/>
                <w:webHidden/>
              </w:rPr>
              <w:tab/>
            </w:r>
            <w:r>
              <w:rPr>
                <w:noProof/>
                <w:webHidden/>
              </w:rPr>
              <w:fldChar w:fldCharType="begin"/>
            </w:r>
            <w:r>
              <w:rPr>
                <w:noProof/>
                <w:webHidden/>
              </w:rPr>
              <w:instrText xml:space="preserve"> PAGEREF _Toc437870023 \h </w:instrText>
            </w:r>
            <w:r>
              <w:rPr>
                <w:noProof/>
                <w:webHidden/>
              </w:rPr>
            </w:r>
            <w:r>
              <w:rPr>
                <w:noProof/>
                <w:webHidden/>
              </w:rPr>
              <w:fldChar w:fldCharType="separate"/>
            </w:r>
            <w:r>
              <w:rPr>
                <w:noProof/>
                <w:webHidden/>
              </w:rPr>
              <w:t>16</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24" w:history="1">
            <w:r w:rsidRPr="00386745">
              <w:rPr>
                <w:rStyle w:val="Hyperlink"/>
                <w:noProof/>
              </w:rPr>
              <w:t>3.4 Logical Database Requirements</w:t>
            </w:r>
            <w:r>
              <w:rPr>
                <w:noProof/>
                <w:webHidden/>
              </w:rPr>
              <w:tab/>
            </w:r>
            <w:r>
              <w:rPr>
                <w:noProof/>
                <w:webHidden/>
              </w:rPr>
              <w:fldChar w:fldCharType="begin"/>
            </w:r>
            <w:r>
              <w:rPr>
                <w:noProof/>
                <w:webHidden/>
              </w:rPr>
              <w:instrText xml:space="preserve"> PAGEREF _Toc437870024 \h </w:instrText>
            </w:r>
            <w:r>
              <w:rPr>
                <w:noProof/>
                <w:webHidden/>
              </w:rPr>
            </w:r>
            <w:r>
              <w:rPr>
                <w:noProof/>
                <w:webHidden/>
              </w:rPr>
              <w:fldChar w:fldCharType="separate"/>
            </w:r>
            <w:r>
              <w:rPr>
                <w:noProof/>
                <w:webHidden/>
              </w:rPr>
              <w:t>17</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25" w:history="1">
            <w:r w:rsidRPr="00386745">
              <w:rPr>
                <w:rStyle w:val="Hyperlink"/>
                <w:noProof/>
              </w:rPr>
              <w:t>3.5 Design Constraints</w:t>
            </w:r>
            <w:r>
              <w:rPr>
                <w:noProof/>
                <w:webHidden/>
              </w:rPr>
              <w:tab/>
            </w:r>
            <w:r>
              <w:rPr>
                <w:noProof/>
                <w:webHidden/>
              </w:rPr>
              <w:fldChar w:fldCharType="begin"/>
            </w:r>
            <w:r>
              <w:rPr>
                <w:noProof/>
                <w:webHidden/>
              </w:rPr>
              <w:instrText xml:space="preserve"> PAGEREF _Toc437870025 \h </w:instrText>
            </w:r>
            <w:r>
              <w:rPr>
                <w:noProof/>
                <w:webHidden/>
              </w:rPr>
            </w:r>
            <w:r>
              <w:rPr>
                <w:noProof/>
                <w:webHidden/>
              </w:rPr>
              <w:fldChar w:fldCharType="separate"/>
            </w:r>
            <w:r>
              <w:rPr>
                <w:noProof/>
                <w:webHidden/>
              </w:rPr>
              <w:t>17</w:t>
            </w:r>
            <w:r>
              <w:rPr>
                <w:noProof/>
                <w:webHidden/>
              </w:rPr>
              <w:fldChar w:fldCharType="end"/>
            </w:r>
          </w:hyperlink>
        </w:p>
        <w:p w:rsidR="0053061D" w:rsidRDefault="0053061D">
          <w:pPr>
            <w:pStyle w:val="TOC3"/>
            <w:tabs>
              <w:tab w:val="right" w:pos="9350"/>
            </w:tabs>
            <w:rPr>
              <w:rFonts w:asciiTheme="minorHAnsi" w:eastAsiaTheme="minorEastAsia" w:hAnsiTheme="minorHAnsi" w:cstheme="minorBidi"/>
              <w:noProof/>
              <w:color w:val="auto"/>
              <w:sz w:val="22"/>
              <w:szCs w:val="22"/>
            </w:rPr>
          </w:pPr>
          <w:hyperlink w:anchor="_Toc437870026" w:history="1">
            <w:r w:rsidRPr="00386745">
              <w:rPr>
                <w:rStyle w:val="Hyperlink"/>
                <w:noProof/>
              </w:rPr>
              <w:t>3.5.1 Standards Compliance</w:t>
            </w:r>
            <w:r>
              <w:rPr>
                <w:noProof/>
                <w:webHidden/>
              </w:rPr>
              <w:tab/>
            </w:r>
            <w:r>
              <w:rPr>
                <w:noProof/>
                <w:webHidden/>
              </w:rPr>
              <w:fldChar w:fldCharType="begin"/>
            </w:r>
            <w:r>
              <w:rPr>
                <w:noProof/>
                <w:webHidden/>
              </w:rPr>
              <w:instrText xml:space="preserve"> PAGEREF _Toc437870026 \h </w:instrText>
            </w:r>
            <w:r>
              <w:rPr>
                <w:noProof/>
                <w:webHidden/>
              </w:rPr>
            </w:r>
            <w:r>
              <w:rPr>
                <w:noProof/>
                <w:webHidden/>
              </w:rPr>
              <w:fldChar w:fldCharType="separate"/>
            </w:r>
            <w:r>
              <w:rPr>
                <w:noProof/>
                <w:webHidden/>
              </w:rPr>
              <w:t>18</w:t>
            </w:r>
            <w:r>
              <w:rPr>
                <w:noProof/>
                <w:webHidden/>
              </w:rPr>
              <w:fldChar w:fldCharType="end"/>
            </w:r>
          </w:hyperlink>
        </w:p>
        <w:p w:rsidR="0053061D" w:rsidRDefault="0053061D">
          <w:pPr>
            <w:pStyle w:val="TOC2"/>
            <w:tabs>
              <w:tab w:val="right" w:pos="9350"/>
            </w:tabs>
            <w:rPr>
              <w:rFonts w:asciiTheme="minorHAnsi" w:eastAsiaTheme="minorEastAsia" w:hAnsiTheme="minorHAnsi" w:cstheme="minorBidi"/>
              <w:noProof/>
              <w:color w:val="auto"/>
              <w:sz w:val="22"/>
              <w:szCs w:val="22"/>
            </w:rPr>
          </w:pPr>
          <w:hyperlink w:anchor="_Toc437870027" w:history="1">
            <w:r w:rsidRPr="00386745">
              <w:rPr>
                <w:rStyle w:val="Hyperlink"/>
                <w:noProof/>
              </w:rPr>
              <w:t>3.6 Software System Attributes</w:t>
            </w:r>
            <w:r>
              <w:rPr>
                <w:noProof/>
                <w:webHidden/>
              </w:rPr>
              <w:tab/>
            </w:r>
            <w:r>
              <w:rPr>
                <w:noProof/>
                <w:webHidden/>
              </w:rPr>
              <w:fldChar w:fldCharType="begin"/>
            </w:r>
            <w:r>
              <w:rPr>
                <w:noProof/>
                <w:webHidden/>
              </w:rPr>
              <w:instrText xml:space="preserve"> PAGEREF _Toc437870027 \h </w:instrText>
            </w:r>
            <w:r>
              <w:rPr>
                <w:noProof/>
                <w:webHidden/>
              </w:rPr>
            </w:r>
            <w:r>
              <w:rPr>
                <w:noProof/>
                <w:webHidden/>
              </w:rPr>
              <w:fldChar w:fldCharType="separate"/>
            </w:r>
            <w:r>
              <w:rPr>
                <w:noProof/>
                <w:webHidden/>
              </w:rPr>
              <w:t>18</w:t>
            </w:r>
            <w:r>
              <w:rPr>
                <w:noProof/>
                <w:webHidden/>
              </w:rPr>
              <w:fldChar w:fldCharType="end"/>
            </w:r>
          </w:hyperlink>
        </w:p>
        <w:p w:rsidR="0053061D" w:rsidRDefault="0053061D">
          <w:pPr>
            <w:pStyle w:val="TOC3"/>
            <w:tabs>
              <w:tab w:val="right" w:pos="9350"/>
            </w:tabs>
            <w:rPr>
              <w:rFonts w:asciiTheme="minorHAnsi" w:eastAsiaTheme="minorEastAsia" w:hAnsiTheme="minorHAnsi" w:cstheme="minorBidi"/>
              <w:noProof/>
              <w:color w:val="auto"/>
              <w:sz w:val="22"/>
              <w:szCs w:val="22"/>
            </w:rPr>
          </w:pPr>
          <w:hyperlink w:anchor="_Toc437870028" w:history="1">
            <w:r w:rsidRPr="00386745">
              <w:rPr>
                <w:rStyle w:val="Hyperlink"/>
                <w:noProof/>
              </w:rPr>
              <w:t>3.6.1 Reliability</w:t>
            </w:r>
            <w:r>
              <w:rPr>
                <w:noProof/>
                <w:webHidden/>
              </w:rPr>
              <w:tab/>
            </w:r>
            <w:r>
              <w:rPr>
                <w:noProof/>
                <w:webHidden/>
              </w:rPr>
              <w:fldChar w:fldCharType="begin"/>
            </w:r>
            <w:r>
              <w:rPr>
                <w:noProof/>
                <w:webHidden/>
              </w:rPr>
              <w:instrText xml:space="preserve"> PAGEREF _Toc437870028 \h </w:instrText>
            </w:r>
            <w:r>
              <w:rPr>
                <w:noProof/>
                <w:webHidden/>
              </w:rPr>
            </w:r>
            <w:r>
              <w:rPr>
                <w:noProof/>
                <w:webHidden/>
              </w:rPr>
              <w:fldChar w:fldCharType="separate"/>
            </w:r>
            <w:r>
              <w:rPr>
                <w:noProof/>
                <w:webHidden/>
              </w:rPr>
              <w:t>18</w:t>
            </w:r>
            <w:r>
              <w:rPr>
                <w:noProof/>
                <w:webHidden/>
              </w:rPr>
              <w:fldChar w:fldCharType="end"/>
            </w:r>
          </w:hyperlink>
        </w:p>
        <w:p w:rsidR="0053061D" w:rsidRDefault="0053061D">
          <w:pPr>
            <w:pStyle w:val="TOC3"/>
            <w:tabs>
              <w:tab w:val="right" w:pos="9350"/>
            </w:tabs>
            <w:rPr>
              <w:rFonts w:asciiTheme="minorHAnsi" w:eastAsiaTheme="minorEastAsia" w:hAnsiTheme="minorHAnsi" w:cstheme="minorBidi"/>
              <w:noProof/>
              <w:color w:val="auto"/>
              <w:sz w:val="22"/>
              <w:szCs w:val="22"/>
            </w:rPr>
          </w:pPr>
          <w:hyperlink w:anchor="_Toc437870029" w:history="1">
            <w:r w:rsidRPr="00386745">
              <w:rPr>
                <w:rStyle w:val="Hyperlink"/>
                <w:noProof/>
              </w:rPr>
              <w:t>3.6.2 Availability</w:t>
            </w:r>
            <w:r>
              <w:rPr>
                <w:noProof/>
                <w:webHidden/>
              </w:rPr>
              <w:tab/>
            </w:r>
            <w:r>
              <w:rPr>
                <w:noProof/>
                <w:webHidden/>
              </w:rPr>
              <w:fldChar w:fldCharType="begin"/>
            </w:r>
            <w:r>
              <w:rPr>
                <w:noProof/>
                <w:webHidden/>
              </w:rPr>
              <w:instrText xml:space="preserve"> PAGEREF _Toc437870029 \h </w:instrText>
            </w:r>
            <w:r>
              <w:rPr>
                <w:noProof/>
                <w:webHidden/>
              </w:rPr>
            </w:r>
            <w:r>
              <w:rPr>
                <w:noProof/>
                <w:webHidden/>
              </w:rPr>
              <w:fldChar w:fldCharType="separate"/>
            </w:r>
            <w:r>
              <w:rPr>
                <w:noProof/>
                <w:webHidden/>
              </w:rPr>
              <w:t>19</w:t>
            </w:r>
            <w:r>
              <w:rPr>
                <w:noProof/>
                <w:webHidden/>
              </w:rPr>
              <w:fldChar w:fldCharType="end"/>
            </w:r>
          </w:hyperlink>
        </w:p>
        <w:p w:rsidR="0053061D" w:rsidRDefault="0053061D">
          <w:pPr>
            <w:pStyle w:val="TOC3"/>
            <w:tabs>
              <w:tab w:val="right" w:pos="9350"/>
            </w:tabs>
            <w:rPr>
              <w:rFonts w:asciiTheme="minorHAnsi" w:eastAsiaTheme="minorEastAsia" w:hAnsiTheme="minorHAnsi" w:cstheme="minorBidi"/>
              <w:noProof/>
              <w:color w:val="auto"/>
              <w:sz w:val="22"/>
              <w:szCs w:val="22"/>
            </w:rPr>
          </w:pPr>
          <w:hyperlink w:anchor="_Toc437870030" w:history="1">
            <w:r w:rsidRPr="00386745">
              <w:rPr>
                <w:rStyle w:val="Hyperlink"/>
                <w:noProof/>
              </w:rPr>
              <w:t>3.6.3 Security</w:t>
            </w:r>
            <w:r>
              <w:rPr>
                <w:noProof/>
                <w:webHidden/>
              </w:rPr>
              <w:tab/>
            </w:r>
            <w:r>
              <w:rPr>
                <w:noProof/>
                <w:webHidden/>
              </w:rPr>
              <w:fldChar w:fldCharType="begin"/>
            </w:r>
            <w:r>
              <w:rPr>
                <w:noProof/>
                <w:webHidden/>
              </w:rPr>
              <w:instrText xml:space="preserve"> PAGEREF _Toc437870030 \h </w:instrText>
            </w:r>
            <w:r>
              <w:rPr>
                <w:noProof/>
                <w:webHidden/>
              </w:rPr>
            </w:r>
            <w:r>
              <w:rPr>
                <w:noProof/>
                <w:webHidden/>
              </w:rPr>
              <w:fldChar w:fldCharType="separate"/>
            </w:r>
            <w:r>
              <w:rPr>
                <w:noProof/>
                <w:webHidden/>
              </w:rPr>
              <w:t>19</w:t>
            </w:r>
            <w:r>
              <w:rPr>
                <w:noProof/>
                <w:webHidden/>
              </w:rPr>
              <w:fldChar w:fldCharType="end"/>
            </w:r>
          </w:hyperlink>
        </w:p>
        <w:p w:rsidR="0053061D" w:rsidRDefault="0053061D">
          <w:pPr>
            <w:pStyle w:val="TOC3"/>
            <w:tabs>
              <w:tab w:val="right" w:pos="9350"/>
            </w:tabs>
            <w:rPr>
              <w:rFonts w:asciiTheme="minorHAnsi" w:eastAsiaTheme="minorEastAsia" w:hAnsiTheme="minorHAnsi" w:cstheme="minorBidi"/>
              <w:noProof/>
              <w:color w:val="auto"/>
              <w:sz w:val="22"/>
              <w:szCs w:val="22"/>
            </w:rPr>
          </w:pPr>
          <w:hyperlink w:anchor="_Toc437870031" w:history="1">
            <w:r w:rsidRPr="00386745">
              <w:rPr>
                <w:rStyle w:val="Hyperlink"/>
                <w:noProof/>
              </w:rPr>
              <w:t>3.6.4 Maintainability</w:t>
            </w:r>
            <w:r>
              <w:rPr>
                <w:noProof/>
                <w:webHidden/>
              </w:rPr>
              <w:tab/>
            </w:r>
            <w:r>
              <w:rPr>
                <w:noProof/>
                <w:webHidden/>
              </w:rPr>
              <w:fldChar w:fldCharType="begin"/>
            </w:r>
            <w:r>
              <w:rPr>
                <w:noProof/>
                <w:webHidden/>
              </w:rPr>
              <w:instrText xml:space="preserve"> PAGEREF _Toc437870031 \h </w:instrText>
            </w:r>
            <w:r>
              <w:rPr>
                <w:noProof/>
                <w:webHidden/>
              </w:rPr>
            </w:r>
            <w:r>
              <w:rPr>
                <w:noProof/>
                <w:webHidden/>
              </w:rPr>
              <w:fldChar w:fldCharType="separate"/>
            </w:r>
            <w:r>
              <w:rPr>
                <w:noProof/>
                <w:webHidden/>
              </w:rPr>
              <w:t>19</w:t>
            </w:r>
            <w:r>
              <w:rPr>
                <w:noProof/>
                <w:webHidden/>
              </w:rPr>
              <w:fldChar w:fldCharType="end"/>
            </w:r>
          </w:hyperlink>
        </w:p>
        <w:p w:rsidR="0053061D" w:rsidRDefault="0053061D">
          <w:pPr>
            <w:pStyle w:val="TOC3"/>
            <w:tabs>
              <w:tab w:val="right" w:pos="9350"/>
            </w:tabs>
            <w:rPr>
              <w:rFonts w:asciiTheme="minorHAnsi" w:eastAsiaTheme="minorEastAsia" w:hAnsiTheme="minorHAnsi" w:cstheme="minorBidi"/>
              <w:noProof/>
              <w:color w:val="auto"/>
              <w:sz w:val="22"/>
              <w:szCs w:val="22"/>
            </w:rPr>
          </w:pPr>
          <w:hyperlink w:anchor="_Toc437870032" w:history="1">
            <w:r w:rsidRPr="00386745">
              <w:rPr>
                <w:rStyle w:val="Hyperlink"/>
                <w:noProof/>
              </w:rPr>
              <w:t>3.6.5 Portability</w:t>
            </w:r>
            <w:r>
              <w:rPr>
                <w:noProof/>
                <w:webHidden/>
              </w:rPr>
              <w:tab/>
            </w:r>
            <w:r>
              <w:rPr>
                <w:noProof/>
                <w:webHidden/>
              </w:rPr>
              <w:fldChar w:fldCharType="begin"/>
            </w:r>
            <w:r>
              <w:rPr>
                <w:noProof/>
                <w:webHidden/>
              </w:rPr>
              <w:instrText xml:space="preserve"> PAGEREF _Toc437870032 \h </w:instrText>
            </w:r>
            <w:r>
              <w:rPr>
                <w:noProof/>
                <w:webHidden/>
              </w:rPr>
            </w:r>
            <w:r>
              <w:rPr>
                <w:noProof/>
                <w:webHidden/>
              </w:rPr>
              <w:fldChar w:fldCharType="separate"/>
            </w:r>
            <w:r>
              <w:rPr>
                <w:noProof/>
                <w:webHidden/>
              </w:rPr>
              <w:t>19</w:t>
            </w:r>
            <w:r>
              <w:rPr>
                <w:noProof/>
                <w:webHidden/>
              </w:rPr>
              <w:fldChar w:fldCharType="end"/>
            </w:r>
          </w:hyperlink>
        </w:p>
        <w:p w:rsidR="0053061D" w:rsidRDefault="0053061D">
          <w:pPr>
            <w:pStyle w:val="TOC1"/>
            <w:tabs>
              <w:tab w:val="right" w:pos="9350"/>
            </w:tabs>
            <w:rPr>
              <w:rFonts w:asciiTheme="minorHAnsi" w:eastAsiaTheme="minorEastAsia" w:hAnsiTheme="minorHAnsi" w:cstheme="minorBidi"/>
              <w:noProof/>
              <w:color w:val="auto"/>
              <w:sz w:val="22"/>
              <w:szCs w:val="22"/>
            </w:rPr>
          </w:pPr>
          <w:hyperlink w:anchor="_Toc437870033" w:history="1">
            <w:r w:rsidRPr="00386745">
              <w:rPr>
                <w:rStyle w:val="Hyperlink"/>
                <w:noProof/>
              </w:rPr>
              <w:t>4. Change Management Process</w:t>
            </w:r>
            <w:r>
              <w:rPr>
                <w:noProof/>
                <w:webHidden/>
              </w:rPr>
              <w:tab/>
            </w:r>
            <w:r>
              <w:rPr>
                <w:noProof/>
                <w:webHidden/>
              </w:rPr>
              <w:fldChar w:fldCharType="begin"/>
            </w:r>
            <w:r>
              <w:rPr>
                <w:noProof/>
                <w:webHidden/>
              </w:rPr>
              <w:instrText xml:space="preserve"> PAGEREF _Toc437870033 \h </w:instrText>
            </w:r>
            <w:r>
              <w:rPr>
                <w:noProof/>
                <w:webHidden/>
              </w:rPr>
            </w:r>
            <w:r>
              <w:rPr>
                <w:noProof/>
                <w:webHidden/>
              </w:rPr>
              <w:fldChar w:fldCharType="separate"/>
            </w:r>
            <w:r>
              <w:rPr>
                <w:noProof/>
                <w:webHidden/>
              </w:rPr>
              <w:t>19</w:t>
            </w:r>
            <w:r>
              <w:rPr>
                <w:noProof/>
                <w:webHidden/>
              </w:rPr>
              <w:fldChar w:fldCharType="end"/>
            </w:r>
          </w:hyperlink>
        </w:p>
        <w:p w:rsidR="0053061D" w:rsidRDefault="0053061D">
          <w:pPr>
            <w:pStyle w:val="TOC1"/>
            <w:tabs>
              <w:tab w:val="right" w:pos="9350"/>
            </w:tabs>
            <w:rPr>
              <w:rFonts w:asciiTheme="minorHAnsi" w:eastAsiaTheme="minorEastAsia" w:hAnsiTheme="minorHAnsi" w:cstheme="minorBidi"/>
              <w:noProof/>
              <w:color w:val="auto"/>
              <w:sz w:val="22"/>
              <w:szCs w:val="22"/>
            </w:rPr>
          </w:pPr>
          <w:hyperlink w:anchor="_Toc437870034" w:history="1">
            <w:r w:rsidRPr="00386745">
              <w:rPr>
                <w:rStyle w:val="Hyperlink"/>
                <w:noProof/>
              </w:rPr>
              <w:t>5 Document Approvals</w:t>
            </w:r>
            <w:r>
              <w:rPr>
                <w:noProof/>
                <w:webHidden/>
              </w:rPr>
              <w:tab/>
            </w:r>
            <w:r>
              <w:rPr>
                <w:noProof/>
                <w:webHidden/>
              </w:rPr>
              <w:fldChar w:fldCharType="begin"/>
            </w:r>
            <w:r>
              <w:rPr>
                <w:noProof/>
                <w:webHidden/>
              </w:rPr>
              <w:instrText xml:space="preserve"> PAGEREF _Toc437870034 \h </w:instrText>
            </w:r>
            <w:r>
              <w:rPr>
                <w:noProof/>
                <w:webHidden/>
              </w:rPr>
            </w:r>
            <w:r>
              <w:rPr>
                <w:noProof/>
                <w:webHidden/>
              </w:rPr>
              <w:fldChar w:fldCharType="separate"/>
            </w:r>
            <w:r>
              <w:rPr>
                <w:noProof/>
                <w:webHidden/>
              </w:rPr>
              <w:t>20</w:t>
            </w:r>
            <w:r>
              <w:rPr>
                <w:noProof/>
                <w:webHidden/>
              </w:rPr>
              <w:fldChar w:fldCharType="end"/>
            </w:r>
          </w:hyperlink>
        </w:p>
        <w:p w:rsidR="0053061D" w:rsidRDefault="0053061D">
          <w:pPr>
            <w:pStyle w:val="TOC1"/>
            <w:tabs>
              <w:tab w:val="right" w:pos="9350"/>
            </w:tabs>
            <w:rPr>
              <w:rFonts w:asciiTheme="minorHAnsi" w:eastAsiaTheme="minorEastAsia" w:hAnsiTheme="minorHAnsi" w:cstheme="minorBidi"/>
              <w:noProof/>
              <w:color w:val="auto"/>
              <w:sz w:val="22"/>
              <w:szCs w:val="22"/>
            </w:rPr>
          </w:pPr>
          <w:hyperlink w:anchor="_Toc437870035" w:history="1">
            <w:r w:rsidRPr="00386745">
              <w:rPr>
                <w:rStyle w:val="Hyperlink"/>
                <w:noProof/>
              </w:rPr>
              <w:t>6 Supporting Information</w:t>
            </w:r>
            <w:r>
              <w:rPr>
                <w:noProof/>
                <w:webHidden/>
              </w:rPr>
              <w:tab/>
            </w:r>
            <w:r>
              <w:rPr>
                <w:noProof/>
                <w:webHidden/>
              </w:rPr>
              <w:fldChar w:fldCharType="begin"/>
            </w:r>
            <w:r>
              <w:rPr>
                <w:noProof/>
                <w:webHidden/>
              </w:rPr>
              <w:instrText xml:space="preserve"> PAGEREF _Toc437870035 \h </w:instrText>
            </w:r>
            <w:r>
              <w:rPr>
                <w:noProof/>
                <w:webHidden/>
              </w:rPr>
            </w:r>
            <w:r>
              <w:rPr>
                <w:noProof/>
                <w:webHidden/>
              </w:rPr>
              <w:fldChar w:fldCharType="separate"/>
            </w:r>
            <w:r>
              <w:rPr>
                <w:noProof/>
                <w:webHidden/>
              </w:rPr>
              <w:t>20</w:t>
            </w:r>
            <w:r>
              <w:rPr>
                <w:noProof/>
                <w:webHidden/>
              </w:rPr>
              <w:fldChar w:fldCharType="end"/>
            </w:r>
          </w:hyperlink>
        </w:p>
        <w:p w:rsidR="0053061D" w:rsidRDefault="0053061D">
          <w:r>
            <w:rPr>
              <w:b/>
              <w:bCs/>
              <w:noProof/>
            </w:rPr>
            <w:fldChar w:fldCharType="end"/>
          </w:r>
        </w:p>
      </w:sdtContent>
    </w:sdt>
    <w:p w:rsidR="00EE1141" w:rsidRDefault="005A481E" w:rsidP="00615BE6">
      <w:pPr>
        <w:pStyle w:val="Heading1"/>
      </w:pPr>
      <w:r>
        <w:tab/>
      </w:r>
    </w:p>
    <w:p w:rsidR="00EE1141" w:rsidRDefault="00EE1141">
      <w:pPr>
        <w:tabs>
          <w:tab w:val="left" w:pos="1520"/>
        </w:tabs>
      </w:pPr>
    </w:p>
    <w:p w:rsidR="00EE1141" w:rsidRDefault="00EE1141">
      <w:pPr>
        <w:tabs>
          <w:tab w:val="left" w:pos="1520"/>
          <w:tab w:val="left" w:pos="5940"/>
          <w:tab w:val="left" w:pos="6300"/>
        </w:tabs>
        <w:jc w:val="center"/>
      </w:pPr>
    </w:p>
    <w:p w:rsidR="00EE1141" w:rsidRDefault="00EE1141">
      <w:pPr>
        <w:tabs>
          <w:tab w:val="left" w:pos="1520"/>
        </w:tabs>
      </w:pPr>
      <w:bookmarkStart w:id="0" w:name="h.kmyho9opkoer" w:colFirst="0" w:colLast="0"/>
      <w:bookmarkEnd w:id="0"/>
    </w:p>
    <w:p w:rsidR="00EE1141" w:rsidRDefault="005A481E">
      <w:r>
        <w:br w:type="page"/>
      </w:r>
    </w:p>
    <w:p w:rsidR="00EE1141" w:rsidRDefault="00EE1141">
      <w:pPr>
        <w:tabs>
          <w:tab w:val="left" w:pos="1520"/>
        </w:tabs>
      </w:pPr>
      <w:bookmarkStart w:id="1" w:name="h.gjdgxs" w:colFirst="0" w:colLast="0"/>
      <w:bookmarkEnd w:id="1"/>
    </w:p>
    <w:p w:rsidR="00EE1141" w:rsidRPr="00615BE6" w:rsidRDefault="005A481E" w:rsidP="00615BE6">
      <w:pPr>
        <w:pStyle w:val="Heading1"/>
      </w:pPr>
      <w:bookmarkStart w:id="2" w:name="_Toc437869999"/>
      <w:r w:rsidRPr="00615BE6">
        <w:t>1.  Introduction</w:t>
      </w:r>
      <w:bookmarkEnd w:id="2"/>
      <w:r w:rsidRPr="00615BE6">
        <w:t xml:space="preserve">  </w:t>
      </w:r>
    </w:p>
    <w:p w:rsidR="00EE1141" w:rsidRPr="000C4E99" w:rsidRDefault="00EE1141">
      <w:pPr>
        <w:tabs>
          <w:tab w:val="left" w:pos="1520"/>
        </w:tabs>
      </w:pPr>
    </w:p>
    <w:p w:rsidR="00EE1141" w:rsidRPr="000C4E99" w:rsidRDefault="005A481E" w:rsidP="005A481E">
      <w:pPr>
        <w:tabs>
          <w:tab w:val="left" w:pos="1520"/>
        </w:tabs>
        <w:spacing w:line="276" w:lineRule="auto"/>
        <w:jc w:val="both"/>
        <w:rPr>
          <w:color w:val="auto"/>
        </w:rPr>
      </w:pPr>
      <w:r w:rsidRPr="000C4E99">
        <w:rPr>
          <w:color w:val="auto"/>
        </w:rPr>
        <w:t>This Software Requirements Specification (SRS) document describes the requirements of traceme system (embedded and mobile application). The SRS begins with an introductory section describing its overall purpose, scope, and defining terms and acronyms that will be utilized therein. The following section will describe the software product in detail, including functions, constraints, and user characteristics. Then, a detailed list of requirements will be provided, after which those requirements will be modeled using use case diagrams, class diagrams and activity diagrams and entity relationship diagrams.</w:t>
      </w:r>
    </w:p>
    <w:p w:rsidR="00EE1141" w:rsidRPr="00615BE6" w:rsidRDefault="00FD602C" w:rsidP="00615BE6">
      <w:pPr>
        <w:pStyle w:val="Heading2"/>
        <w:rPr>
          <w:u w:val="none"/>
        </w:rPr>
      </w:pPr>
      <w:bookmarkStart w:id="3" w:name="_Toc437870000"/>
      <w:r w:rsidRPr="00615BE6">
        <w:rPr>
          <w:u w:val="none"/>
        </w:rPr>
        <w:t>1.1 Purpose</w:t>
      </w:r>
      <w:bookmarkEnd w:id="3"/>
      <w:r w:rsidR="005A481E" w:rsidRPr="00615BE6">
        <w:rPr>
          <w:u w:val="none"/>
        </w:rPr>
        <w:t xml:space="preserve">  </w:t>
      </w:r>
    </w:p>
    <w:p w:rsidR="00EE1141" w:rsidRPr="000C4E99" w:rsidRDefault="00EE1141" w:rsidP="005A481E">
      <w:pPr>
        <w:tabs>
          <w:tab w:val="left" w:pos="1520"/>
        </w:tabs>
        <w:jc w:val="both"/>
        <w:rPr>
          <w:color w:val="auto"/>
        </w:rPr>
      </w:pPr>
    </w:p>
    <w:p w:rsidR="00EE1141" w:rsidRPr="000C4E99" w:rsidRDefault="005A481E" w:rsidP="005A481E">
      <w:pPr>
        <w:tabs>
          <w:tab w:val="left" w:pos="1520"/>
        </w:tabs>
        <w:jc w:val="both"/>
        <w:rPr>
          <w:color w:val="auto"/>
        </w:rPr>
      </w:pPr>
      <w:r w:rsidRPr="000C4E99">
        <w:rPr>
          <w:color w:val="auto"/>
        </w:rPr>
        <w:t>The purpose of this Software Requirements Specification (SRS) document is to provide a complete description of both the purpose and functionality of the software system that is to be developed. This document includes the details of the specific system requirements, the overall product description, and design considerations, etc as explained below.</w:t>
      </w:r>
    </w:p>
    <w:p w:rsidR="00EE1141" w:rsidRPr="000C4E99" w:rsidRDefault="005A481E" w:rsidP="005A481E">
      <w:pPr>
        <w:tabs>
          <w:tab w:val="left" w:pos="1520"/>
        </w:tabs>
        <w:jc w:val="both"/>
        <w:rPr>
          <w:color w:val="auto"/>
        </w:rPr>
      </w:pPr>
      <w:bookmarkStart w:id="4" w:name="h.8p68g64yytp2" w:colFirst="0" w:colLast="0"/>
      <w:bookmarkEnd w:id="4"/>
      <w:r w:rsidRPr="000C4E99">
        <w:rPr>
          <w:color w:val="auto"/>
        </w:rPr>
        <w:t>The main intended audience for this SRS is the passengers and the police men for whom the system is to be implemented for. However the SRS document may also be useful to others, such as the developers, automotive engineers who might be trying to understand the interactions of the system with other vehicle components.</w:t>
      </w:r>
    </w:p>
    <w:p w:rsidR="00615BE6" w:rsidRDefault="00615BE6" w:rsidP="00615BE6">
      <w:pPr>
        <w:pStyle w:val="Heading2"/>
        <w:ind w:left="0"/>
        <w:rPr>
          <w:b w:val="0"/>
          <w:color w:val="auto"/>
          <w:sz w:val="24"/>
          <w:szCs w:val="24"/>
          <w:u w:val="none"/>
        </w:rPr>
      </w:pPr>
      <w:bookmarkStart w:id="5" w:name="h.qiwxv7ikg0px" w:colFirst="0" w:colLast="0"/>
      <w:bookmarkStart w:id="6" w:name="h.1fob9te" w:colFirst="0" w:colLast="0"/>
      <w:bookmarkEnd w:id="5"/>
      <w:bookmarkEnd w:id="6"/>
    </w:p>
    <w:p w:rsidR="00EE1141" w:rsidRPr="00615BE6" w:rsidRDefault="00FD602C" w:rsidP="00615BE6">
      <w:pPr>
        <w:pStyle w:val="Heading2"/>
        <w:ind w:left="0"/>
        <w:rPr>
          <w:u w:val="none"/>
        </w:rPr>
      </w:pPr>
      <w:bookmarkStart w:id="7" w:name="_Toc437870001"/>
      <w:r w:rsidRPr="00615BE6">
        <w:rPr>
          <w:u w:val="none"/>
        </w:rPr>
        <w:t>1.2 Scope</w:t>
      </w:r>
      <w:bookmarkEnd w:id="7"/>
      <w:r w:rsidR="005A481E" w:rsidRPr="00615BE6">
        <w:rPr>
          <w:u w:val="none"/>
        </w:rPr>
        <w:t xml:space="preserve"> </w:t>
      </w:r>
    </w:p>
    <w:p w:rsidR="00EE1141" w:rsidRPr="000C4E99" w:rsidRDefault="005A481E" w:rsidP="005A481E">
      <w:pPr>
        <w:tabs>
          <w:tab w:val="left" w:pos="1520"/>
        </w:tabs>
        <w:jc w:val="both"/>
        <w:rPr>
          <w:color w:val="auto"/>
        </w:rPr>
      </w:pPr>
      <w:r w:rsidRPr="000C4E99">
        <w:rPr>
          <w:color w:val="auto"/>
        </w:rPr>
        <w:t>The software described in this SRS document is called traceme system. It is designed as an android mobile and embedded system to be used in passenger vehicles. The major goals of the system are to provide convenience and safety measures to passengers and also provide an ease in investigation by the police department in case of any criminal act in regards to the passenger.</w:t>
      </w:r>
    </w:p>
    <w:p w:rsidR="00EE1141" w:rsidRPr="000C4E99" w:rsidRDefault="005A481E" w:rsidP="005A481E">
      <w:pPr>
        <w:tabs>
          <w:tab w:val="left" w:pos="1520"/>
        </w:tabs>
        <w:jc w:val="both"/>
        <w:rPr>
          <w:color w:val="auto"/>
        </w:rPr>
      </w:pPr>
      <w:r w:rsidRPr="000C4E99">
        <w:rPr>
          <w:color w:val="auto"/>
        </w:rPr>
        <w:t>The traceme mobile application will attempt to constantly provide information and the location of any vehicle in case a passenger has lost his or her property, any criminal activity subjected to the passenger. The passenger logs on to the system immediately he or she enters into a vehicle and takes the license number of the vehicle. Through the help of the GPS the vehicles shall be tracked and hence ensuring safety of the passengers and easing the investigation by the police department. The system will not recover the lost property by itself but it will provide necessary information in order to recover.</w:t>
      </w:r>
    </w:p>
    <w:p w:rsidR="00EE1141" w:rsidRPr="000C4E99" w:rsidRDefault="00EE1141" w:rsidP="005A481E">
      <w:pPr>
        <w:jc w:val="both"/>
        <w:rPr>
          <w:color w:val="auto"/>
        </w:rPr>
      </w:pPr>
    </w:p>
    <w:p w:rsidR="00EE1141" w:rsidRPr="00615BE6" w:rsidRDefault="00FD602C" w:rsidP="00615BE6">
      <w:pPr>
        <w:pStyle w:val="Heading2"/>
        <w:ind w:left="0"/>
        <w:rPr>
          <w:u w:val="none"/>
        </w:rPr>
      </w:pPr>
      <w:bookmarkStart w:id="8" w:name="_Toc437870002"/>
      <w:r w:rsidRPr="00615BE6">
        <w:rPr>
          <w:u w:val="none"/>
        </w:rPr>
        <w:t>1.3 Definitions</w:t>
      </w:r>
      <w:r w:rsidR="005A481E" w:rsidRPr="00615BE6">
        <w:rPr>
          <w:u w:val="none"/>
        </w:rPr>
        <w:t>, Acronyms, and Abbreviations.</w:t>
      </w:r>
      <w:bookmarkEnd w:id="8"/>
      <w:r w:rsidR="005A481E" w:rsidRPr="00615BE6">
        <w:rPr>
          <w:u w:val="none"/>
        </w:rPr>
        <w:t xml:space="preserve">  </w:t>
      </w:r>
    </w:p>
    <w:p w:rsidR="00EE1141" w:rsidRPr="000C4E99" w:rsidRDefault="00EE1141" w:rsidP="005A481E">
      <w:pPr>
        <w:tabs>
          <w:tab w:val="left" w:pos="1520"/>
        </w:tabs>
        <w:jc w:val="both"/>
        <w:rPr>
          <w:color w:val="auto"/>
        </w:rPr>
      </w:pPr>
    </w:p>
    <w:p w:rsidR="00EE1141" w:rsidRPr="000C4E99" w:rsidRDefault="005A481E" w:rsidP="005A481E">
      <w:pPr>
        <w:widowControl w:val="0"/>
        <w:ind w:right="0"/>
        <w:jc w:val="both"/>
        <w:rPr>
          <w:color w:val="auto"/>
        </w:rPr>
      </w:pPr>
      <w:r w:rsidRPr="008B5513">
        <w:rPr>
          <w:b/>
          <w:color w:val="auto"/>
        </w:rPr>
        <w:t>SRS</w:t>
      </w:r>
      <w:r w:rsidRPr="000C4E99">
        <w:rPr>
          <w:color w:val="auto"/>
        </w:rPr>
        <w:t>: Software Requirements Specification: A complete and in-depth document describing the behavior and purpose of a system to be developed.</w:t>
      </w:r>
    </w:p>
    <w:p w:rsidR="00EE1141" w:rsidRPr="000C4E99" w:rsidRDefault="00EE1141" w:rsidP="005A481E">
      <w:pPr>
        <w:widowControl w:val="0"/>
        <w:ind w:right="0"/>
        <w:jc w:val="both"/>
        <w:rPr>
          <w:color w:val="auto"/>
        </w:rPr>
      </w:pPr>
    </w:p>
    <w:p w:rsidR="00EE1141" w:rsidRPr="000C4E99" w:rsidRDefault="005A481E" w:rsidP="005A481E">
      <w:pPr>
        <w:tabs>
          <w:tab w:val="left" w:pos="1520"/>
        </w:tabs>
        <w:jc w:val="both"/>
        <w:rPr>
          <w:color w:val="auto"/>
        </w:rPr>
      </w:pPr>
      <w:r w:rsidRPr="008B5513">
        <w:rPr>
          <w:b/>
          <w:color w:val="auto"/>
        </w:rPr>
        <w:t>GPS</w:t>
      </w:r>
      <w:r w:rsidRPr="000C4E99">
        <w:rPr>
          <w:color w:val="auto"/>
        </w:rPr>
        <w:t>:</w:t>
      </w:r>
      <w:r w:rsidR="00FD602C">
        <w:rPr>
          <w:color w:val="auto"/>
        </w:rPr>
        <w:t xml:space="preserve"> </w:t>
      </w:r>
      <w:r w:rsidRPr="000C4E99">
        <w:rPr>
          <w:color w:val="auto"/>
        </w:rPr>
        <w:t>Global Positioning System is a worldwide radio-navigation system formed from a constellation of 24 satellites and their ground stations.</w:t>
      </w:r>
    </w:p>
    <w:p w:rsidR="00EE1141" w:rsidRPr="000C4E99" w:rsidRDefault="00EE1141" w:rsidP="005A481E">
      <w:pPr>
        <w:tabs>
          <w:tab w:val="left" w:pos="1520"/>
        </w:tabs>
        <w:jc w:val="both"/>
        <w:rPr>
          <w:color w:val="auto"/>
        </w:rPr>
      </w:pPr>
    </w:p>
    <w:p w:rsidR="00EE1141" w:rsidRPr="000C4E99" w:rsidRDefault="005A481E" w:rsidP="005A481E">
      <w:pPr>
        <w:tabs>
          <w:tab w:val="left" w:pos="1520"/>
        </w:tabs>
        <w:jc w:val="both"/>
        <w:rPr>
          <w:color w:val="auto"/>
        </w:rPr>
      </w:pPr>
      <w:r w:rsidRPr="008B5513">
        <w:rPr>
          <w:b/>
          <w:color w:val="auto"/>
        </w:rPr>
        <w:t>Longitude</w:t>
      </w:r>
      <w:r w:rsidRPr="000C4E99">
        <w:rPr>
          <w:color w:val="auto"/>
        </w:rPr>
        <w:t>: The angular distance east or west of the earth's equator, measured in degrees along a meridian, as on a map or globe.</w:t>
      </w:r>
    </w:p>
    <w:p w:rsidR="00EE1141" w:rsidRPr="008B5513" w:rsidRDefault="00EE1141" w:rsidP="005A481E">
      <w:pPr>
        <w:tabs>
          <w:tab w:val="left" w:pos="1520"/>
        </w:tabs>
        <w:jc w:val="both"/>
        <w:rPr>
          <w:b/>
          <w:color w:val="auto"/>
        </w:rPr>
      </w:pPr>
    </w:p>
    <w:p w:rsidR="00EE1141" w:rsidRPr="000C4E99" w:rsidRDefault="005A481E" w:rsidP="005A481E">
      <w:pPr>
        <w:tabs>
          <w:tab w:val="left" w:pos="1520"/>
        </w:tabs>
        <w:jc w:val="both"/>
        <w:rPr>
          <w:color w:val="auto"/>
        </w:rPr>
      </w:pPr>
      <w:r w:rsidRPr="008B5513">
        <w:rPr>
          <w:b/>
          <w:color w:val="auto"/>
        </w:rPr>
        <w:t>Latitude</w:t>
      </w:r>
      <w:r w:rsidRPr="000C4E99">
        <w:rPr>
          <w:color w:val="auto"/>
        </w:rPr>
        <w:t>: The angular distance north or south of the earth's equator, measured in degrees along a meridian, as on a map or globe.</w:t>
      </w:r>
    </w:p>
    <w:p w:rsidR="00EE1141" w:rsidRPr="000C4E99" w:rsidRDefault="00EE1141" w:rsidP="005A481E">
      <w:pPr>
        <w:tabs>
          <w:tab w:val="left" w:pos="1520"/>
        </w:tabs>
        <w:jc w:val="both"/>
        <w:rPr>
          <w:color w:val="auto"/>
        </w:rPr>
      </w:pPr>
    </w:p>
    <w:p w:rsidR="00EE1141" w:rsidRPr="000C4E99" w:rsidRDefault="005A481E" w:rsidP="005A481E">
      <w:pPr>
        <w:tabs>
          <w:tab w:val="left" w:pos="1520"/>
        </w:tabs>
        <w:jc w:val="both"/>
        <w:rPr>
          <w:color w:val="auto"/>
        </w:rPr>
      </w:pPr>
      <w:r w:rsidRPr="008B5513">
        <w:rPr>
          <w:b/>
          <w:color w:val="auto"/>
        </w:rPr>
        <w:t>Web C</w:t>
      </w:r>
      <w:r w:rsidR="00FD602C" w:rsidRPr="008B5513">
        <w:rPr>
          <w:b/>
          <w:color w:val="auto"/>
        </w:rPr>
        <w:t>lient</w:t>
      </w:r>
      <w:r w:rsidR="00FD602C">
        <w:rPr>
          <w:color w:val="auto"/>
        </w:rPr>
        <w:t>: A computer interface that i</w:t>
      </w:r>
      <w:r w:rsidRPr="000C4E99">
        <w:rPr>
          <w:color w:val="auto"/>
        </w:rPr>
        <w:t>s utilizing a Web server (usually through a web browser). Our web client will connect to our tracking information web server page. This page will contain information on every GPS coordinate for the specified login. This client will also have mapping where a user can visually see their vehicles move on the map.</w:t>
      </w:r>
    </w:p>
    <w:p w:rsidR="00EE1141" w:rsidRPr="000C4E99" w:rsidRDefault="00EE1141" w:rsidP="005A481E">
      <w:pPr>
        <w:tabs>
          <w:tab w:val="left" w:pos="1520"/>
        </w:tabs>
        <w:jc w:val="both"/>
        <w:rPr>
          <w:color w:val="auto"/>
        </w:rPr>
      </w:pPr>
    </w:p>
    <w:p w:rsidR="00EE1141" w:rsidRPr="000C4E99" w:rsidRDefault="005A481E" w:rsidP="005A481E">
      <w:pPr>
        <w:tabs>
          <w:tab w:val="left" w:pos="1520"/>
        </w:tabs>
        <w:jc w:val="both"/>
        <w:rPr>
          <w:color w:val="auto"/>
        </w:rPr>
      </w:pPr>
      <w:r w:rsidRPr="008B5513">
        <w:rPr>
          <w:b/>
          <w:color w:val="auto"/>
        </w:rPr>
        <w:t>Database</w:t>
      </w:r>
      <w:r w:rsidRPr="000C4E99">
        <w:rPr>
          <w:color w:val="auto"/>
        </w:rPr>
        <w:t>: A collection of information stored in a computer in a systematic way. This will refer to a place on our server.</w:t>
      </w:r>
    </w:p>
    <w:p w:rsidR="00EE1141" w:rsidRPr="000C4E99" w:rsidRDefault="00EE1141" w:rsidP="005A481E">
      <w:pPr>
        <w:tabs>
          <w:tab w:val="left" w:pos="1520"/>
        </w:tabs>
        <w:jc w:val="both"/>
        <w:rPr>
          <w:color w:val="auto"/>
        </w:rPr>
      </w:pPr>
    </w:p>
    <w:p w:rsidR="00EE1141" w:rsidRPr="000C4E99" w:rsidRDefault="005A481E" w:rsidP="005A481E">
      <w:pPr>
        <w:tabs>
          <w:tab w:val="left" w:pos="1520"/>
        </w:tabs>
        <w:jc w:val="both"/>
        <w:rPr>
          <w:color w:val="auto"/>
        </w:rPr>
      </w:pPr>
      <w:r w:rsidRPr="008B5513">
        <w:rPr>
          <w:b/>
          <w:color w:val="auto"/>
        </w:rPr>
        <w:t>Web Server</w:t>
      </w:r>
      <w:r w:rsidRPr="000C4E99">
        <w:rPr>
          <w:color w:val="auto"/>
        </w:rPr>
        <w:t>: A comput</w:t>
      </w:r>
      <w:r w:rsidR="008A404B">
        <w:rPr>
          <w:color w:val="auto"/>
        </w:rPr>
        <w:t>er, including software package,</w:t>
      </w:r>
      <w:r w:rsidRPr="000C4E99">
        <w:rPr>
          <w:color w:val="auto"/>
        </w:rPr>
        <w:t>that provides a specific kind of service to client software running on other computers. Our Web Server will receive data requests from all our different client types.</w:t>
      </w:r>
    </w:p>
    <w:p w:rsidR="00EE1141" w:rsidRPr="000C4E99" w:rsidRDefault="00EE1141" w:rsidP="005A481E">
      <w:pPr>
        <w:tabs>
          <w:tab w:val="left" w:pos="1520"/>
        </w:tabs>
        <w:jc w:val="both"/>
        <w:rPr>
          <w:color w:val="auto"/>
        </w:rPr>
      </w:pPr>
    </w:p>
    <w:p w:rsidR="00EE1141" w:rsidRPr="000C4E99" w:rsidRDefault="005A481E" w:rsidP="005A481E">
      <w:pPr>
        <w:tabs>
          <w:tab w:val="left" w:pos="1520"/>
        </w:tabs>
        <w:jc w:val="both"/>
        <w:rPr>
          <w:color w:val="auto"/>
        </w:rPr>
      </w:pPr>
      <w:r w:rsidRPr="008A404B">
        <w:rPr>
          <w:b/>
          <w:color w:val="auto"/>
        </w:rPr>
        <w:t>AJAX</w:t>
      </w:r>
      <w:r w:rsidRPr="000C4E99">
        <w:rPr>
          <w:color w:val="auto"/>
        </w:rPr>
        <w:t>: AJAX or Asynchronous JavaScript and XML is a term describing a web development technique for creating interactive web applications</w:t>
      </w:r>
    </w:p>
    <w:p w:rsidR="00EE1141" w:rsidRPr="000C4E99" w:rsidRDefault="00EE1141" w:rsidP="005A481E">
      <w:pPr>
        <w:tabs>
          <w:tab w:val="left" w:pos="1520"/>
        </w:tabs>
        <w:jc w:val="both"/>
        <w:rPr>
          <w:color w:val="auto"/>
        </w:rPr>
      </w:pPr>
    </w:p>
    <w:p w:rsidR="00EE1141" w:rsidRPr="000C4E99" w:rsidRDefault="005A481E" w:rsidP="005A481E">
      <w:pPr>
        <w:tabs>
          <w:tab w:val="left" w:pos="1520"/>
        </w:tabs>
        <w:jc w:val="both"/>
        <w:rPr>
          <w:color w:val="auto"/>
        </w:rPr>
      </w:pPr>
      <w:r w:rsidRPr="008A404B">
        <w:rPr>
          <w:b/>
          <w:color w:val="auto"/>
        </w:rPr>
        <w:t>Google Maps</w:t>
      </w:r>
      <w:r w:rsidRPr="000C4E99">
        <w:rPr>
          <w:color w:val="auto"/>
        </w:rPr>
        <w:t>: A free, online map service provided by Google at http://maps.google.com.</w:t>
      </w:r>
    </w:p>
    <w:p w:rsidR="00EE1141" w:rsidRPr="000C4E99" w:rsidRDefault="00EE1141" w:rsidP="005A481E">
      <w:pPr>
        <w:tabs>
          <w:tab w:val="left" w:pos="1520"/>
        </w:tabs>
        <w:jc w:val="both"/>
        <w:rPr>
          <w:color w:val="auto"/>
        </w:rPr>
      </w:pPr>
    </w:p>
    <w:p w:rsidR="00EE1141" w:rsidRDefault="005A481E" w:rsidP="005A481E">
      <w:pPr>
        <w:tabs>
          <w:tab w:val="left" w:pos="1520"/>
        </w:tabs>
        <w:jc w:val="both"/>
        <w:rPr>
          <w:color w:val="auto"/>
        </w:rPr>
      </w:pPr>
      <w:r w:rsidRPr="008B5513">
        <w:rPr>
          <w:b/>
          <w:color w:val="auto"/>
        </w:rPr>
        <w:t>API</w:t>
      </w:r>
      <w:r w:rsidRPr="000C4E99">
        <w:rPr>
          <w:color w:val="auto"/>
        </w:rPr>
        <w:t xml:space="preserve"> (Application Programming Interface):  Is a set of routines and/or protocols provided by libraries and/or operating system services in order to support the building of the</w:t>
      </w:r>
      <w:r w:rsidR="00FD602C">
        <w:rPr>
          <w:color w:val="auto"/>
        </w:rPr>
        <w:t xml:space="preserve"> </w:t>
      </w:r>
      <w:r w:rsidRPr="000C4E99">
        <w:rPr>
          <w:color w:val="auto"/>
        </w:rPr>
        <w:t>applications.</w:t>
      </w:r>
    </w:p>
    <w:p w:rsidR="008B5513" w:rsidRDefault="008B5513" w:rsidP="005A481E">
      <w:pPr>
        <w:tabs>
          <w:tab w:val="left" w:pos="1520"/>
        </w:tabs>
        <w:jc w:val="both"/>
        <w:rPr>
          <w:color w:val="auto"/>
        </w:rPr>
      </w:pPr>
      <w:r w:rsidRPr="008B5513">
        <w:rPr>
          <w:b/>
        </w:rPr>
        <w:t>FR</w:t>
      </w:r>
      <w:r w:rsidRPr="008B5513">
        <w:rPr>
          <w:b/>
          <w:color w:val="auto"/>
        </w:rPr>
        <w:t xml:space="preserve"> </w:t>
      </w:r>
      <w:r>
        <w:rPr>
          <w:color w:val="auto"/>
        </w:rPr>
        <w:t>Functional requirement</w:t>
      </w:r>
    </w:p>
    <w:p w:rsidR="008B5513" w:rsidRPr="000C4E99" w:rsidRDefault="008B5513" w:rsidP="005A481E">
      <w:pPr>
        <w:tabs>
          <w:tab w:val="left" w:pos="1520"/>
        </w:tabs>
        <w:jc w:val="both"/>
        <w:rPr>
          <w:color w:val="auto"/>
        </w:rPr>
      </w:pPr>
      <w:r w:rsidRPr="008B5513">
        <w:rPr>
          <w:b/>
          <w:color w:val="auto"/>
        </w:rPr>
        <w:t>DESC</w:t>
      </w:r>
      <w:r>
        <w:rPr>
          <w:color w:val="auto"/>
        </w:rPr>
        <w:t xml:space="preserve"> Description</w:t>
      </w:r>
    </w:p>
    <w:p w:rsidR="00EE1141" w:rsidRPr="000C4E99" w:rsidRDefault="00EE1141" w:rsidP="005A481E">
      <w:pPr>
        <w:tabs>
          <w:tab w:val="left" w:pos="1520"/>
        </w:tabs>
        <w:jc w:val="both"/>
        <w:rPr>
          <w:color w:val="auto"/>
        </w:rPr>
      </w:pPr>
    </w:p>
    <w:p w:rsidR="00EE1141" w:rsidRPr="008A404B" w:rsidRDefault="00FD602C" w:rsidP="00615BE6">
      <w:pPr>
        <w:pStyle w:val="Heading2"/>
        <w:rPr>
          <w:u w:val="none"/>
        </w:rPr>
      </w:pPr>
      <w:bookmarkStart w:id="9" w:name="_Toc437870003"/>
      <w:r w:rsidRPr="008A404B">
        <w:rPr>
          <w:u w:val="none"/>
        </w:rPr>
        <w:t>1.4 References</w:t>
      </w:r>
      <w:bookmarkEnd w:id="9"/>
      <w:r w:rsidR="005A481E" w:rsidRPr="008A404B">
        <w:rPr>
          <w:u w:val="none"/>
        </w:rPr>
        <w:t xml:space="preserve">  </w:t>
      </w:r>
    </w:p>
    <w:p w:rsidR="00EE1141" w:rsidRPr="000C4E99" w:rsidRDefault="00EE1141" w:rsidP="005A481E">
      <w:pPr>
        <w:tabs>
          <w:tab w:val="left" w:pos="1520"/>
        </w:tabs>
        <w:jc w:val="both"/>
        <w:rPr>
          <w:color w:val="auto"/>
        </w:rPr>
      </w:pPr>
    </w:p>
    <w:p w:rsidR="00EE1141" w:rsidRDefault="005A481E" w:rsidP="005A481E">
      <w:pPr>
        <w:tabs>
          <w:tab w:val="left" w:pos="1520"/>
        </w:tabs>
        <w:jc w:val="both"/>
        <w:rPr>
          <w:color w:val="auto"/>
        </w:rPr>
      </w:pPr>
      <w:r w:rsidRPr="000C4E99">
        <w:rPr>
          <w:color w:val="auto"/>
        </w:rPr>
        <w:t xml:space="preserve"> [1] “GSM/GPRS module”, https://www.sparkfun.com/products/9607 </w:t>
      </w:r>
    </w:p>
    <w:p w:rsidR="00CC2D4D" w:rsidRDefault="00CC2D4D" w:rsidP="00CC2D4D">
      <w:pPr>
        <w:numPr>
          <w:ilvl w:val="2"/>
          <w:numId w:val="13"/>
        </w:numPr>
        <w:tabs>
          <w:tab w:val="clear" w:pos="720"/>
          <w:tab w:val="clear" w:pos="5760"/>
        </w:tabs>
        <w:ind w:right="0"/>
      </w:pPr>
      <w:r>
        <w:t>Reference mapping systems</w:t>
      </w:r>
    </w:p>
    <w:p w:rsidR="00CC2D4D" w:rsidRDefault="00CC2D4D" w:rsidP="00CC2D4D">
      <w:pPr>
        <w:numPr>
          <w:ilvl w:val="3"/>
          <w:numId w:val="13"/>
        </w:numPr>
        <w:tabs>
          <w:tab w:val="clear" w:pos="720"/>
          <w:tab w:val="clear" w:pos="5760"/>
        </w:tabs>
        <w:ind w:right="0"/>
      </w:pPr>
      <w:hyperlink r:id="rId8" w:history="1">
        <w:r w:rsidRPr="00B3437C">
          <w:rPr>
            <w:rStyle w:val="Hyperlink"/>
          </w:rPr>
          <w:t>http://www.mapquest.com/directions/main.adp?bCTsettings=1</w:t>
        </w:r>
      </w:hyperlink>
    </w:p>
    <w:p w:rsidR="00CC2D4D" w:rsidRDefault="00CC2D4D" w:rsidP="00CC2D4D">
      <w:pPr>
        <w:numPr>
          <w:ilvl w:val="3"/>
          <w:numId w:val="13"/>
        </w:numPr>
        <w:tabs>
          <w:tab w:val="clear" w:pos="720"/>
          <w:tab w:val="clear" w:pos="5760"/>
        </w:tabs>
        <w:ind w:right="0"/>
      </w:pPr>
      <w:hyperlink r:id="rId9" w:history="1">
        <w:r w:rsidRPr="00B3437C">
          <w:rPr>
            <w:rStyle w:val="Hyperlink"/>
          </w:rPr>
          <w:t>http://maps.google.com/</w:t>
        </w:r>
      </w:hyperlink>
    </w:p>
    <w:p w:rsidR="00CC2D4D" w:rsidRDefault="00CC2D4D" w:rsidP="00CC2D4D">
      <w:pPr>
        <w:numPr>
          <w:ilvl w:val="2"/>
          <w:numId w:val="13"/>
        </w:numPr>
        <w:tabs>
          <w:tab w:val="clear" w:pos="720"/>
          <w:tab w:val="clear" w:pos="5760"/>
        </w:tabs>
        <w:ind w:right="0"/>
      </w:pPr>
      <w:r>
        <w:t xml:space="preserve"> Automobile real-time tracking systems</w:t>
      </w:r>
    </w:p>
    <w:p w:rsidR="00CC2D4D" w:rsidRDefault="00CC2D4D" w:rsidP="00CC2D4D">
      <w:pPr>
        <w:numPr>
          <w:ilvl w:val="3"/>
          <w:numId w:val="13"/>
        </w:numPr>
        <w:tabs>
          <w:tab w:val="clear" w:pos="720"/>
          <w:tab w:val="clear" w:pos="5760"/>
        </w:tabs>
        <w:ind w:right="0"/>
      </w:pPr>
      <w:hyperlink r:id="rId10" w:history="1">
        <w:r w:rsidRPr="00B3437C">
          <w:rPr>
            <w:rStyle w:val="Hyperlink"/>
          </w:rPr>
          <w:t>http://www.lojack.com/</w:t>
        </w:r>
      </w:hyperlink>
    </w:p>
    <w:p w:rsidR="00CC2D4D" w:rsidRDefault="00CC2D4D" w:rsidP="00CC2D4D">
      <w:pPr>
        <w:numPr>
          <w:ilvl w:val="3"/>
          <w:numId w:val="13"/>
        </w:numPr>
        <w:tabs>
          <w:tab w:val="clear" w:pos="720"/>
          <w:tab w:val="clear" w:pos="5760"/>
        </w:tabs>
        <w:ind w:right="0"/>
      </w:pPr>
      <w:hyperlink r:id="rId11" w:history="1">
        <w:r w:rsidRPr="00B3437C">
          <w:rPr>
            <w:rStyle w:val="Hyperlink"/>
          </w:rPr>
          <w:t>http://www.rmtracking.com/</w:t>
        </w:r>
      </w:hyperlink>
    </w:p>
    <w:p w:rsidR="00CC2D4D" w:rsidRDefault="00CC2D4D" w:rsidP="00CC2D4D">
      <w:pPr>
        <w:numPr>
          <w:ilvl w:val="3"/>
          <w:numId w:val="13"/>
        </w:numPr>
        <w:tabs>
          <w:tab w:val="clear" w:pos="720"/>
          <w:tab w:val="clear" w:pos="5760"/>
        </w:tabs>
        <w:ind w:right="0"/>
      </w:pPr>
      <w:hyperlink r:id="rId12" w:history="1">
        <w:r w:rsidRPr="00B3437C">
          <w:rPr>
            <w:rStyle w:val="Hyperlink"/>
          </w:rPr>
          <w:t>http://www.hunterpro.com/</w:t>
        </w:r>
      </w:hyperlink>
    </w:p>
    <w:p w:rsidR="00CC2D4D" w:rsidRDefault="00CC2D4D" w:rsidP="00CC2D4D">
      <w:pPr>
        <w:numPr>
          <w:ilvl w:val="3"/>
          <w:numId w:val="13"/>
        </w:numPr>
        <w:tabs>
          <w:tab w:val="clear" w:pos="720"/>
          <w:tab w:val="clear" w:pos="5760"/>
        </w:tabs>
        <w:ind w:right="0"/>
      </w:pPr>
      <w:hyperlink r:id="rId13" w:history="1">
        <w:r w:rsidRPr="00B3437C">
          <w:rPr>
            <w:rStyle w:val="Hyperlink"/>
          </w:rPr>
          <w:t>http://www.interfleet.com/</w:t>
        </w:r>
      </w:hyperlink>
    </w:p>
    <w:p w:rsidR="00CC2D4D" w:rsidRDefault="00CC2D4D" w:rsidP="00CC2D4D">
      <w:pPr>
        <w:numPr>
          <w:ilvl w:val="3"/>
          <w:numId w:val="13"/>
        </w:numPr>
        <w:tabs>
          <w:tab w:val="clear" w:pos="720"/>
          <w:tab w:val="clear" w:pos="5760"/>
        </w:tabs>
        <w:ind w:right="0"/>
      </w:pPr>
      <w:hyperlink r:id="rId14" w:history="1">
        <w:r w:rsidRPr="00B3437C">
          <w:rPr>
            <w:rStyle w:val="Hyperlink"/>
          </w:rPr>
          <w:t>http://www.interfleet.com/news/EMS%20Insider%20--%20InterFleet%20article.pdf</w:t>
        </w:r>
      </w:hyperlink>
    </w:p>
    <w:p w:rsidR="00CC2D4D" w:rsidRDefault="00CC2D4D" w:rsidP="00CC2D4D">
      <w:pPr>
        <w:numPr>
          <w:ilvl w:val="2"/>
          <w:numId w:val="13"/>
        </w:numPr>
        <w:tabs>
          <w:tab w:val="clear" w:pos="720"/>
          <w:tab w:val="clear" w:pos="5760"/>
        </w:tabs>
        <w:ind w:right="0"/>
      </w:pPr>
      <w:r>
        <w:t xml:space="preserve"> Portable GPS vehicle navigation systems and traffic watchers</w:t>
      </w:r>
    </w:p>
    <w:p w:rsidR="00CC2D4D" w:rsidRDefault="00CC2D4D" w:rsidP="00CC2D4D">
      <w:pPr>
        <w:numPr>
          <w:ilvl w:val="3"/>
          <w:numId w:val="13"/>
        </w:numPr>
        <w:tabs>
          <w:tab w:val="clear" w:pos="720"/>
          <w:tab w:val="clear" w:pos="5760"/>
        </w:tabs>
        <w:ind w:right="0"/>
      </w:pPr>
      <w:hyperlink r:id="rId15" w:history="1">
        <w:r w:rsidRPr="00B3437C">
          <w:rPr>
            <w:rStyle w:val="Hyperlink"/>
          </w:rPr>
          <w:t>http://www.tomtom.com</w:t>
        </w:r>
      </w:hyperlink>
    </w:p>
    <w:p w:rsidR="00CC2D4D" w:rsidRDefault="00CC2D4D" w:rsidP="00CC2D4D">
      <w:pPr>
        <w:numPr>
          <w:ilvl w:val="3"/>
          <w:numId w:val="13"/>
        </w:numPr>
        <w:tabs>
          <w:tab w:val="clear" w:pos="720"/>
          <w:tab w:val="clear" w:pos="5760"/>
        </w:tabs>
        <w:ind w:right="0"/>
      </w:pPr>
      <w:hyperlink r:id="rId16" w:history="1">
        <w:r w:rsidRPr="00B3437C">
          <w:rPr>
            <w:rStyle w:val="Hyperlink"/>
          </w:rPr>
          <w:t>http://www.garmin.com</w:t>
        </w:r>
      </w:hyperlink>
    </w:p>
    <w:p w:rsidR="00CC2D4D" w:rsidRDefault="00CC2D4D" w:rsidP="00CC2D4D">
      <w:pPr>
        <w:numPr>
          <w:ilvl w:val="3"/>
          <w:numId w:val="13"/>
        </w:numPr>
        <w:tabs>
          <w:tab w:val="clear" w:pos="720"/>
          <w:tab w:val="clear" w:pos="5760"/>
        </w:tabs>
        <w:ind w:right="0"/>
      </w:pPr>
      <w:hyperlink r:id="rId17" w:history="1">
        <w:r w:rsidRPr="00B3437C">
          <w:rPr>
            <w:rStyle w:val="Hyperlink"/>
          </w:rPr>
          <w:t>http://www.tomtom.com/plus/services/traffic.php</w:t>
        </w:r>
      </w:hyperlink>
    </w:p>
    <w:p w:rsidR="00CC2D4D" w:rsidRDefault="00CC2D4D" w:rsidP="00CC2D4D">
      <w:pPr>
        <w:numPr>
          <w:ilvl w:val="3"/>
          <w:numId w:val="13"/>
        </w:numPr>
        <w:tabs>
          <w:tab w:val="clear" w:pos="720"/>
          <w:tab w:val="clear" w:pos="5760"/>
        </w:tabs>
        <w:ind w:right="0"/>
      </w:pPr>
      <w:hyperlink r:id="rId18" w:history="1">
        <w:r w:rsidRPr="00B3437C">
          <w:rPr>
            <w:rStyle w:val="Hyperlink"/>
          </w:rPr>
          <w:t>http://www.garmin.com/traffic</w:t>
        </w:r>
      </w:hyperlink>
    </w:p>
    <w:p w:rsidR="00CC2D4D" w:rsidRDefault="00CC2D4D" w:rsidP="00CC2D4D">
      <w:pPr>
        <w:numPr>
          <w:ilvl w:val="3"/>
          <w:numId w:val="13"/>
        </w:numPr>
        <w:tabs>
          <w:tab w:val="clear" w:pos="720"/>
          <w:tab w:val="clear" w:pos="5760"/>
        </w:tabs>
        <w:ind w:right="0"/>
      </w:pPr>
      <w:hyperlink r:id="rId19" w:history="1">
        <w:r w:rsidRPr="00B3437C">
          <w:rPr>
            <w:rStyle w:val="Hyperlink"/>
          </w:rPr>
          <w:t>http://www.magellangps.com/</w:t>
        </w:r>
      </w:hyperlink>
    </w:p>
    <w:p w:rsidR="00CC2D4D" w:rsidRDefault="00CC2D4D" w:rsidP="00CC2D4D">
      <w:pPr>
        <w:numPr>
          <w:ilvl w:val="3"/>
          <w:numId w:val="13"/>
        </w:numPr>
        <w:tabs>
          <w:tab w:val="clear" w:pos="720"/>
          <w:tab w:val="clear" w:pos="5760"/>
        </w:tabs>
        <w:ind w:right="0"/>
      </w:pPr>
      <w:hyperlink r:id="rId20" w:history="1">
        <w:r w:rsidRPr="00B3437C">
          <w:rPr>
            <w:rStyle w:val="Hyperlink"/>
          </w:rPr>
          <w:t>http://www.magellangps.com/products/traffic_service.asp</w:t>
        </w:r>
      </w:hyperlink>
    </w:p>
    <w:p w:rsidR="00CC2D4D" w:rsidRDefault="00CC2D4D" w:rsidP="00CC2D4D">
      <w:pPr>
        <w:numPr>
          <w:ilvl w:val="2"/>
          <w:numId w:val="13"/>
        </w:numPr>
        <w:tabs>
          <w:tab w:val="clear" w:pos="720"/>
          <w:tab w:val="clear" w:pos="5760"/>
        </w:tabs>
        <w:ind w:right="0"/>
      </w:pPr>
      <w:r>
        <w:t>Cell phone tracking and locator services</w:t>
      </w:r>
    </w:p>
    <w:p w:rsidR="00CC2D4D" w:rsidRDefault="00CC2D4D" w:rsidP="00CC2D4D">
      <w:pPr>
        <w:numPr>
          <w:ilvl w:val="3"/>
          <w:numId w:val="13"/>
        </w:numPr>
        <w:tabs>
          <w:tab w:val="clear" w:pos="720"/>
          <w:tab w:val="clear" w:pos="5760"/>
        </w:tabs>
        <w:ind w:right="0"/>
      </w:pPr>
      <w:hyperlink r:id="rId21" w:history="1">
        <w:r w:rsidRPr="00B3437C">
          <w:rPr>
            <w:rStyle w:val="Hyperlink"/>
          </w:rPr>
          <w:t>http://www.accutracking.com/</w:t>
        </w:r>
      </w:hyperlink>
    </w:p>
    <w:p w:rsidR="00CC2D4D" w:rsidRDefault="00CC2D4D" w:rsidP="00CC2D4D">
      <w:pPr>
        <w:numPr>
          <w:ilvl w:val="3"/>
          <w:numId w:val="13"/>
        </w:numPr>
        <w:tabs>
          <w:tab w:val="clear" w:pos="720"/>
          <w:tab w:val="clear" w:pos="5760"/>
        </w:tabs>
        <w:ind w:right="0"/>
      </w:pPr>
      <w:hyperlink r:id="rId22" w:history="1">
        <w:r w:rsidRPr="00B3437C">
          <w:rPr>
            <w:rStyle w:val="Hyperlink"/>
          </w:rPr>
          <w:t>http://marketplace.publicradio.org/shows/2007/05/31/AM200705315.html</w:t>
        </w:r>
      </w:hyperlink>
    </w:p>
    <w:p w:rsidR="00CC2D4D" w:rsidRPr="00623158" w:rsidRDefault="00CC2D4D" w:rsidP="00CC2D4D">
      <w:pPr>
        <w:numPr>
          <w:ilvl w:val="3"/>
          <w:numId w:val="13"/>
        </w:numPr>
        <w:tabs>
          <w:tab w:val="clear" w:pos="720"/>
          <w:tab w:val="clear" w:pos="5760"/>
        </w:tabs>
        <w:ind w:right="0"/>
        <w:rPr>
          <w:b/>
        </w:rPr>
      </w:pPr>
      <w:hyperlink r:id="rId23" w:history="1">
        <w:r w:rsidRPr="00B3437C">
          <w:rPr>
            <w:rStyle w:val="Hyperlink"/>
          </w:rPr>
          <w:t>http://www.technewsworld.com/story/49933.html</w:t>
        </w:r>
      </w:hyperlink>
      <w:r>
        <w:tab/>
      </w:r>
    </w:p>
    <w:p w:rsidR="00EE1141" w:rsidRPr="008A404B" w:rsidRDefault="00FD602C" w:rsidP="00557E38">
      <w:pPr>
        <w:pStyle w:val="Heading2"/>
        <w:ind w:left="0"/>
        <w:rPr>
          <w:u w:val="none"/>
        </w:rPr>
      </w:pPr>
      <w:bookmarkStart w:id="10" w:name="h.tyjcwt" w:colFirst="0" w:colLast="0"/>
      <w:bookmarkStart w:id="11" w:name="_Toc437870004"/>
      <w:bookmarkEnd w:id="10"/>
      <w:r w:rsidRPr="008A404B">
        <w:rPr>
          <w:u w:val="none"/>
        </w:rPr>
        <w:t>1.5 Overview</w:t>
      </w:r>
      <w:bookmarkEnd w:id="11"/>
      <w:r w:rsidR="005A481E" w:rsidRPr="008A404B">
        <w:rPr>
          <w:u w:val="none"/>
        </w:rPr>
        <w:t xml:space="preserve">  </w:t>
      </w:r>
    </w:p>
    <w:p w:rsidR="00EE1141" w:rsidRPr="000C4E99" w:rsidRDefault="00EE1141" w:rsidP="005A481E">
      <w:pPr>
        <w:tabs>
          <w:tab w:val="left" w:pos="1520"/>
        </w:tabs>
        <w:jc w:val="both"/>
        <w:rPr>
          <w:color w:val="auto"/>
        </w:rPr>
      </w:pPr>
    </w:p>
    <w:p w:rsidR="00EE1141" w:rsidRPr="000C4E99" w:rsidRDefault="005A481E" w:rsidP="005A481E">
      <w:pPr>
        <w:tabs>
          <w:tab w:val="left" w:pos="1520"/>
        </w:tabs>
        <w:jc w:val="both"/>
        <w:rPr>
          <w:color w:val="auto"/>
        </w:rPr>
      </w:pPr>
      <w:r w:rsidRPr="000C4E99">
        <w:rPr>
          <w:color w:val="auto"/>
        </w:rPr>
        <w:t>The remainder of this document includes six chapters. Chapter one is the introduction which majorly contains the brief introduction of the requirement specification document.</w:t>
      </w:r>
    </w:p>
    <w:p w:rsidR="00EE1141" w:rsidRPr="000C4E99" w:rsidRDefault="005A481E" w:rsidP="005A481E">
      <w:pPr>
        <w:tabs>
          <w:tab w:val="left" w:pos="1520"/>
        </w:tabs>
        <w:jc w:val="both"/>
        <w:rPr>
          <w:color w:val="auto"/>
        </w:rPr>
      </w:pPr>
      <w:r w:rsidRPr="000C4E99">
        <w:rPr>
          <w:color w:val="auto"/>
        </w:rPr>
        <w:t>The second chapter provides an overall description of the system, the product perspective showing system functionality and its interaction with other systems; it also introduces different types of stakeholders and their interaction with the system. Furthermore, the chapter also mentions the system constraints and assumptions about the product. This chapter is of great help to the potential users of the system/customers who are interested to know about the system.</w:t>
      </w:r>
    </w:p>
    <w:p w:rsidR="00EE1141" w:rsidRPr="000C4E99" w:rsidRDefault="005A481E" w:rsidP="005A481E">
      <w:pPr>
        <w:tabs>
          <w:tab w:val="left" w:pos="1520"/>
        </w:tabs>
        <w:jc w:val="both"/>
        <w:rPr>
          <w:color w:val="auto"/>
        </w:rPr>
      </w:pPr>
      <w:r w:rsidRPr="000C4E99">
        <w:rPr>
          <w:color w:val="auto"/>
        </w:rPr>
        <w:t>The third chapter provides the requirements specification in detailed terms and a description of the external interfaces of the system, the design constraints. The chapter is of great help to the design team and the technical experts who will be in charge of implementation and seeing that the features as stated are brought to life.</w:t>
      </w:r>
    </w:p>
    <w:p w:rsidR="00EE1141" w:rsidRPr="000C4E99" w:rsidRDefault="005A481E" w:rsidP="005A481E">
      <w:pPr>
        <w:tabs>
          <w:tab w:val="left" w:pos="1520"/>
        </w:tabs>
        <w:jc w:val="both"/>
        <w:rPr>
          <w:color w:val="auto"/>
        </w:rPr>
      </w:pPr>
      <w:r w:rsidRPr="000C4E99">
        <w:rPr>
          <w:color w:val="auto"/>
        </w:rPr>
        <w:t>Chapter four basically is about the change management process. The rest of the chapters are about document approvals and support documentation as chapter five and six respectively.</w:t>
      </w:r>
    </w:p>
    <w:p w:rsidR="00EE1141" w:rsidRPr="000C4E99" w:rsidRDefault="005A481E" w:rsidP="005A481E">
      <w:pPr>
        <w:tabs>
          <w:tab w:val="left" w:pos="1520"/>
        </w:tabs>
        <w:jc w:val="both"/>
        <w:rPr>
          <w:color w:val="auto"/>
        </w:rPr>
      </w:pPr>
      <w:r w:rsidRPr="000C4E99">
        <w:rPr>
          <w:color w:val="auto"/>
        </w:rPr>
        <w:t>Chapter six is of great importance to all stakeholders of the system.</w:t>
      </w:r>
    </w:p>
    <w:p w:rsidR="00EE1141" w:rsidRPr="000C4E99" w:rsidRDefault="00EE1141" w:rsidP="005A481E">
      <w:pPr>
        <w:tabs>
          <w:tab w:val="left" w:pos="1520"/>
        </w:tabs>
        <w:jc w:val="both"/>
        <w:rPr>
          <w:color w:val="auto"/>
        </w:rPr>
      </w:pPr>
    </w:p>
    <w:p w:rsidR="00EE1141" w:rsidRPr="008A404B" w:rsidRDefault="005A481E" w:rsidP="008A404B">
      <w:pPr>
        <w:pStyle w:val="Heading1"/>
      </w:pPr>
      <w:bookmarkStart w:id="12" w:name="_Toc437870005"/>
      <w:r w:rsidRPr="008A404B">
        <w:t>2.  The Overall Description</w:t>
      </w:r>
      <w:bookmarkEnd w:id="12"/>
      <w:r w:rsidRPr="008A404B">
        <w:t xml:space="preserve">  </w:t>
      </w:r>
    </w:p>
    <w:p w:rsidR="00EE1141" w:rsidRPr="000C4E99" w:rsidRDefault="00EE1141" w:rsidP="005A481E">
      <w:pPr>
        <w:tabs>
          <w:tab w:val="left" w:pos="1520"/>
        </w:tabs>
        <w:jc w:val="both"/>
        <w:rPr>
          <w:color w:val="auto"/>
        </w:rPr>
      </w:pPr>
    </w:p>
    <w:p w:rsidR="00EE1141" w:rsidRPr="000C4E99" w:rsidRDefault="005A481E" w:rsidP="005A481E">
      <w:pPr>
        <w:tabs>
          <w:tab w:val="left" w:pos="1520"/>
        </w:tabs>
        <w:jc w:val="both"/>
        <w:rPr>
          <w:color w:val="auto"/>
        </w:rPr>
      </w:pPr>
      <w:r w:rsidRPr="000C4E99">
        <w:rPr>
          <w:color w:val="auto"/>
        </w:rPr>
        <w:t>This section will give an overview of the whole system. The system will be explained in its context to show how the system interacts with other systems and introduce the basic functionality of it. It will also present the constraints and assumptions for the system.</w:t>
      </w:r>
    </w:p>
    <w:p w:rsidR="00EE1141" w:rsidRPr="000C4E99" w:rsidRDefault="005A481E" w:rsidP="005A481E">
      <w:pPr>
        <w:tabs>
          <w:tab w:val="left" w:pos="1520"/>
        </w:tabs>
        <w:jc w:val="both"/>
        <w:rPr>
          <w:color w:val="auto"/>
        </w:rPr>
      </w:pPr>
      <w:r w:rsidRPr="000C4E99">
        <w:rPr>
          <w:color w:val="auto"/>
        </w:rPr>
        <w:t>Besides</w:t>
      </w:r>
      <w:r w:rsidR="00FD602C">
        <w:rPr>
          <w:color w:val="auto"/>
        </w:rPr>
        <w:t>,</w:t>
      </w:r>
      <w:r w:rsidRPr="000C4E99">
        <w:rPr>
          <w:color w:val="auto"/>
        </w:rPr>
        <w:t xml:space="preserve"> the section will talk about the different interfaces including hardware, software, </w:t>
      </w:r>
      <w:r w:rsidR="00FD602C" w:rsidRPr="000C4E99">
        <w:rPr>
          <w:color w:val="auto"/>
        </w:rPr>
        <w:t>and communication</w:t>
      </w:r>
      <w:r w:rsidRPr="000C4E99">
        <w:rPr>
          <w:color w:val="auto"/>
        </w:rPr>
        <w:t>. e.t.c.</w:t>
      </w:r>
    </w:p>
    <w:p w:rsidR="00CC2D4D" w:rsidRDefault="00CC2D4D" w:rsidP="008B5513">
      <w:pPr>
        <w:pStyle w:val="Heading2"/>
        <w:ind w:left="0"/>
        <w:rPr>
          <w:u w:val="none"/>
        </w:rPr>
      </w:pPr>
      <w:bookmarkStart w:id="13" w:name="_Toc437870006"/>
    </w:p>
    <w:p w:rsidR="00CC2D4D" w:rsidRDefault="00CC2D4D" w:rsidP="008B5513">
      <w:pPr>
        <w:pStyle w:val="Heading2"/>
        <w:ind w:left="0"/>
        <w:rPr>
          <w:u w:val="none"/>
        </w:rPr>
      </w:pPr>
    </w:p>
    <w:p w:rsidR="00EE1141" w:rsidRPr="008A404B" w:rsidRDefault="00FD602C" w:rsidP="008B5513">
      <w:pPr>
        <w:pStyle w:val="Heading2"/>
        <w:ind w:left="0"/>
        <w:rPr>
          <w:u w:val="none"/>
        </w:rPr>
      </w:pPr>
      <w:bookmarkStart w:id="14" w:name="_GoBack"/>
      <w:bookmarkEnd w:id="14"/>
      <w:r w:rsidRPr="008A404B">
        <w:rPr>
          <w:u w:val="none"/>
        </w:rPr>
        <w:t>2.1 Product</w:t>
      </w:r>
      <w:r w:rsidR="005A481E" w:rsidRPr="008A404B">
        <w:rPr>
          <w:u w:val="none"/>
        </w:rPr>
        <w:t xml:space="preserve"> Perspective</w:t>
      </w:r>
      <w:bookmarkEnd w:id="13"/>
      <w:r w:rsidR="005A481E" w:rsidRPr="008A404B">
        <w:rPr>
          <w:u w:val="none"/>
        </w:rPr>
        <w:t xml:space="preserve">  </w:t>
      </w:r>
    </w:p>
    <w:p w:rsidR="00EE1141" w:rsidRPr="000C4E99" w:rsidRDefault="00EE1141" w:rsidP="005A481E">
      <w:pPr>
        <w:tabs>
          <w:tab w:val="left" w:pos="1520"/>
        </w:tabs>
        <w:jc w:val="both"/>
        <w:rPr>
          <w:color w:val="auto"/>
        </w:rPr>
      </w:pPr>
    </w:p>
    <w:p w:rsidR="00EE1141" w:rsidRPr="000C4E99" w:rsidRDefault="005A481E" w:rsidP="005A481E">
      <w:pPr>
        <w:tabs>
          <w:tab w:val="left" w:pos="1520"/>
        </w:tabs>
        <w:jc w:val="both"/>
        <w:rPr>
          <w:color w:val="auto"/>
        </w:rPr>
      </w:pPr>
      <w:r w:rsidRPr="000C4E99">
        <w:rPr>
          <w:color w:val="auto"/>
        </w:rPr>
        <w:t>The system shall basically consist of client part, server part and GPS part.</w:t>
      </w:r>
    </w:p>
    <w:p w:rsidR="00EE1141" w:rsidRPr="000C4E99" w:rsidRDefault="005A481E" w:rsidP="005A481E">
      <w:pPr>
        <w:tabs>
          <w:tab w:val="left" w:pos="1520"/>
        </w:tabs>
        <w:jc w:val="both"/>
        <w:rPr>
          <w:color w:val="auto"/>
        </w:rPr>
      </w:pPr>
      <w:r w:rsidRPr="000C4E99">
        <w:rPr>
          <w:color w:val="auto"/>
        </w:rPr>
        <w:t>The users shall use their hand held mobile devices to see and search the users’ and vehicles’ information in to the system repository. The most important component of our system is GPS that shall continuously receive geographic coordinates from the satellites of the vehicles’ locations. The vehicle’s location information is read in from the GPS module by the micro-controller. Besides, the vehicle’s location information and the vehicle’s license number are then transmitted to the web server through GSM/GPRS network.</w:t>
      </w:r>
    </w:p>
    <w:p w:rsidR="00EE1141" w:rsidRPr="000C4E99" w:rsidRDefault="005A481E" w:rsidP="005A481E">
      <w:pPr>
        <w:tabs>
          <w:tab w:val="left" w:pos="1520"/>
        </w:tabs>
        <w:jc w:val="both"/>
        <w:rPr>
          <w:color w:val="auto"/>
        </w:rPr>
      </w:pPr>
      <w:r w:rsidRPr="000C4E99">
        <w:rPr>
          <w:noProof/>
          <w:color w:val="auto"/>
        </w:rPr>
        <w:drawing>
          <wp:inline distT="114300" distB="114300" distL="114300" distR="114300" wp14:anchorId="0E1830CD" wp14:editId="5114E4DD">
            <wp:extent cx="4838700" cy="38290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4"/>
                    <a:srcRect/>
                    <a:stretch>
                      <a:fillRect/>
                    </a:stretch>
                  </pic:blipFill>
                  <pic:spPr>
                    <a:xfrm>
                      <a:off x="0" y="0"/>
                      <a:ext cx="4838700" cy="3829050"/>
                    </a:xfrm>
                    <a:prstGeom prst="rect">
                      <a:avLst/>
                    </a:prstGeom>
                    <a:ln/>
                  </pic:spPr>
                </pic:pic>
              </a:graphicData>
            </a:graphic>
          </wp:inline>
        </w:drawing>
      </w:r>
    </w:p>
    <w:p w:rsidR="00EE1141" w:rsidRPr="000C4E99" w:rsidRDefault="005A481E" w:rsidP="005A481E">
      <w:pPr>
        <w:tabs>
          <w:tab w:val="left" w:pos="1520"/>
        </w:tabs>
        <w:jc w:val="both"/>
        <w:rPr>
          <w:color w:val="auto"/>
        </w:rPr>
      </w:pPr>
      <w:r w:rsidRPr="000C4E99">
        <w:rPr>
          <w:color w:val="auto"/>
        </w:rPr>
        <w:t>Fig 1: A block diagram showing the major components of the TRACEME system, and the interconnections.</w:t>
      </w:r>
    </w:p>
    <w:p w:rsidR="00EE1141" w:rsidRPr="000C4E99" w:rsidRDefault="00EE1141" w:rsidP="005A481E">
      <w:pPr>
        <w:tabs>
          <w:tab w:val="left" w:pos="1520"/>
        </w:tabs>
        <w:jc w:val="both"/>
        <w:rPr>
          <w:color w:val="auto"/>
        </w:rPr>
      </w:pPr>
    </w:p>
    <w:p w:rsidR="00EE1141" w:rsidRPr="008B5513" w:rsidRDefault="005A481E" w:rsidP="008B5513">
      <w:pPr>
        <w:pStyle w:val="Heading3"/>
        <w:ind w:left="0"/>
        <w:rPr>
          <w:sz w:val="24"/>
          <w:szCs w:val="24"/>
          <w:u w:val="none"/>
        </w:rPr>
      </w:pPr>
      <w:bookmarkStart w:id="15" w:name="_Toc437870007"/>
      <w:r w:rsidRPr="008B5513">
        <w:rPr>
          <w:sz w:val="24"/>
          <w:szCs w:val="24"/>
          <w:u w:val="none"/>
        </w:rPr>
        <w:t>2.1.1 System Interfaces</w:t>
      </w:r>
      <w:bookmarkEnd w:id="15"/>
    </w:p>
    <w:p w:rsidR="00EE1141" w:rsidRPr="000C4E99" w:rsidRDefault="00EE1141" w:rsidP="005A481E">
      <w:pPr>
        <w:jc w:val="both"/>
        <w:rPr>
          <w:color w:val="auto"/>
        </w:rPr>
      </w:pPr>
      <w:bookmarkStart w:id="16" w:name="h.8o3w69terxan" w:colFirst="0" w:colLast="0"/>
      <w:bookmarkEnd w:id="16"/>
    </w:p>
    <w:p w:rsidR="00EE1141" w:rsidRPr="000C4E99" w:rsidRDefault="005A481E" w:rsidP="005A481E">
      <w:pPr>
        <w:jc w:val="both"/>
        <w:rPr>
          <w:color w:val="auto"/>
        </w:rPr>
      </w:pPr>
      <w:bookmarkStart w:id="17" w:name="h.xdowgjwqp4tl" w:colFirst="0" w:colLast="0"/>
      <w:bookmarkEnd w:id="17"/>
      <w:r w:rsidRPr="000C4E99">
        <w:rPr>
          <w:b/>
          <w:color w:val="auto"/>
        </w:rPr>
        <w:t>Android mobile interface</w:t>
      </w:r>
    </w:p>
    <w:p w:rsidR="00EE1141" w:rsidRPr="000C4E99" w:rsidRDefault="00EE1141" w:rsidP="005A481E">
      <w:pPr>
        <w:jc w:val="both"/>
        <w:rPr>
          <w:color w:val="auto"/>
        </w:rPr>
      </w:pPr>
      <w:bookmarkStart w:id="18" w:name="h.bry4ull2gtl9" w:colFirst="0" w:colLast="0"/>
      <w:bookmarkEnd w:id="18"/>
    </w:p>
    <w:p w:rsidR="00EE1141" w:rsidRPr="000C4E99" w:rsidRDefault="005A481E" w:rsidP="005A481E">
      <w:pPr>
        <w:jc w:val="both"/>
        <w:rPr>
          <w:color w:val="auto"/>
        </w:rPr>
      </w:pPr>
      <w:bookmarkStart w:id="19" w:name="h.b4dkgtv0zdnb" w:colFirst="0" w:colLast="0"/>
      <w:bookmarkEnd w:id="19"/>
      <w:r w:rsidRPr="000C4E99">
        <w:rPr>
          <w:color w:val="auto"/>
        </w:rPr>
        <w:t>The mobile based interface is used to display location based information about a particular vehicle through the use of Google Cloud Messaging (GCM) which pushes on notifications to the user from the web.</w:t>
      </w:r>
    </w:p>
    <w:p w:rsidR="00EE1141" w:rsidRPr="000C4E99" w:rsidRDefault="005A481E" w:rsidP="005A481E">
      <w:pPr>
        <w:jc w:val="both"/>
        <w:rPr>
          <w:color w:val="auto"/>
        </w:rPr>
      </w:pPr>
      <w:bookmarkStart w:id="20" w:name="h.s1c4h4pt7d92" w:colFirst="0" w:colLast="0"/>
      <w:bookmarkEnd w:id="20"/>
      <w:r w:rsidRPr="000C4E99">
        <w:rPr>
          <w:color w:val="auto"/>
        </w:rPr>
        <w:t>The notification shall then be used to show the location of the vehicle using the google API.</w:t>
      </w:r>
    </w:p>
    <w:p w:rsidR="00EE1141" w:rsidRPr="000C4E99" w:rsidRDefault="005A481E" w:rsidP="005A481E">
      <w:pPr>
        <w:jc w:val="both"/>
        <w:rPr>
          <w:color w:val="auto"/>
        </w:rPr>
      </w:pPr>
      <w:bookmarkStart w:id="21" w:name="h.ogu060v825yi" w:colFirst="0" w:colLast="0"/>
      <w:bookmarkEnd w:id="21"/>
      <w:r w:rsidRPr="000C4E99">
        <w:rPr>
          <w:color w:val="auto"/>
        </w:rPr>
        <w:t xml:space="preserve"> </w:t>
      </w:r>
    </w:p>
    <w:p w:rsidR="00EE1141" w:rsidRPr="000C4E99" w:rsidRDefault="005A481E" w:rsidP="005A481E">
      <w:pPr>
        <w:jc w:val="both"/>
        <w:rPr>
          <w:color w:val="auto"/>
        </w:rPr>
      </w:pPr>
      <w:bookmarkStart w:id="22" w:name="h.vak8m9gwa2nw" w:colFirst="0" w:colLast="0"/>
      <w:bookmarkEnd w:id="22"/>
      <w:r w:rsidRPr="000C4E99">
        <w:rPr>
          <w:b/>
          <w:color w:val="auto"/>
        </w:rPr>
        <w:t>A web portal interface</w:t>
      </w:r>
    </w:p>
    <w:p w:rsidR="00EE1141" w:rsidRPr="000C4E99" w:rsidRDefault="00EE1141" w:rsidP="005A481E">
      <w:pPr>
        <w:jc w:val="both"/>
        <w:rPr>
          <w:color w:val="auto"/>
        </w:rPr>
      </w:pPr>
      <w:bookmarkStart w:id="23" w:name="h.xrykfnlzlej1" w:colFirst="0" w:colLast="0"/>
      <w:bookmarkEnd w:id="23"/>
    </w:p>
    <w:p w:rsidR="00EE1141" w:rsidRPr="000C4E99" w:rsidRDefault="005A481E" w:rsidP="005A481E">
      <w:pPr>
        <w:jc w:val="both"/>
        <w:rPr>
          <w:color w:val="auto"/>
        </w:rPr>
      </w:pPr>
      <w:bookmarkStart w:id="24" w:name="h.bv7l5cngy9te" w:colFirst="0" w:colLast="0"/>
      <w:bookmarkEnd w:id="24"/>
      <w:r w:rsidRPr="000C4E99">
        <w:rPr>
          <w:color w:val="auto"/>
        </w:rPr>
        <w:t xml:space="preserve">The web based interface majorly retrieves the location of the vehicle in terms of longitude and latitude values and throws it to the </w:t>
      </w:r>
      <w:r w:rsidR="00C370CE" w:rsidRPr="000C4E99">
        <w:rPr>
          <w:color w:val="auto"/>
        </w:rPr>
        <w:t>Google</w:t>
      </w:r>
      <w:r w:rsidRPr="000C4E99">
        <w:rPr>
          <w:color w:val="auto"/>
        </w:rPr>
        <w:t xml:space="preserve"> maps where the location shall then be reflected on the handheld android devices through the use of push notifications.</w:t>
      </w:r>
    </w:p>
    <w:p w:rsidR="00EE1141" w:rsidRPr="000C4E99" w:rsidRDefault="005A481E" w:rsidP="005A481E">
      <w:pPr>
        <w:jc w:val="both"/>
        <w:rPr>
          <w:color w:val="auto"/>
        </w:rPr>
      </w:pPr>
      <w:bookmarkStart w:id="25" w:name="h.r6xs6g80tug4" w:colFirst="0" w:colLast="0"/>
      <w:bookmarkEnd w:id="25"/>
      <w:r w:rsidRPr="000C4E99">
        <w:rPr>
          <w:color w:val="auto"/>
        </w:rPr>
        <w:t xml:space="preserve"> </w:t>
      </w:r>
    </w:p>
    <w:p w:rsidR="00EE1141" w:rsidRPr="000C4E99" w:rsidRDefault="00EE1141" w:rsidP="005A481E">
      <w:pPr>
        <w:jc w:val="both"/>
        <w:rPr>
          <w:color w:val="auto"/>
        </w:rPr>
      </w:pPr>
      <w:bookmarkStart w:id="26" w:name="h.pk3a2s1zu06a" w:colFirst="0" w:colLast="0"/>
      <w:bookmarkEnd w:id="26"/>
    </w:p>
    <w:p w:rsidR="000C4E99" w:rsidRPr="000C4E99" w:rsidRDefault="000C4E99" w:rsidP="005A481E">
      <w:pPr>
        <w:jc w:val="both"/>
        <w:rPr>
          <w:b/>
          <w:color w:val="auto"/>
        </w:rPr>
      </w:pPr>
      <w:bookmarkStart w:id="27" w:name="h.y4gf6jkw8nz7" w:colFirst="0" w:colLast="0"/>
      <w:bookmarkEnd w:id="27"/>
    </w:p>
    <w:p w:rsidR="000C4E99" w:rsidRPr="000C4E99" w:rsidRDefault="000C4E99" w:rsidP="005A481E">
      <w:pPr>
        <w:jc w:val="both"/>
        <w:rPr>
          <w:b/>
          <w:color w:val="auto"/>
        </w:rPr>
      </w:pPr>
    </w:p>
    <w:p w:rsidR="000C4E99" w:rsidRPr="000C4E99" w:rsidRDefault="000C4E99" w:rsidP="005A481E">
      <w:pPr>
        <w:jc w:val="both"/>
        <w:rPr>
          <w:b/>
          <w:color w:val="auto"/>
        </w:rPr>
      </w:pPr>
    </w:p>
    <w:p w:rsidR="000C4E99" w:rsidRPr="000C4E99" w:rsidRDefault="000C4E99" w:rsidP="005A481E">
      <w:pPr>
        <w:jc w:val="both"/>
        <w:rPr>
          <w:b/>
          <w:color w:val="auto"/>
        </w:rPr>
      </w:pPr>
    </w:p>
    <w:p w:rsidR="00EE1141" w:rsidRPr="000C4E99" w:rsidRDefault="005A481E" w:rsidP="005A481E">
      <w:pPr>
        <w:jc w:val="both"/>
        <w:rPr>
          <w:color w:val="auto"/>
        </w:rPr>
      </w:pPr>
      <w:r w:rsidRPr="000C4E99">
        <w:rPr>
          <w:b/>
          <w:color w:val="auto"/>
        </w:rPr>
        <w:t>Embedded interface</w:t>
      </w:r>
    </w:p>
    <w:p w:rsidR="00EE1141" w:rsidRPr="000C4E99" w:rsidRDefault="00EE1141" w:rsidP="005A481E">
      <w:pPr>
        <w:jc w:val="both"/>
        <w:rPr>
          <w:color w:val="auto"/>
        </w:rPr>
      </w:pPr>
      <w:bookmarkStart w:id="28" w:name="h.tuj8g1s40pjw" w:colFirst="0" w:colLast="0"/>
      <w:bookmarkEnd w:id="28"/>
    </w:p>
    <w:p w:rsidR="00EE1141" w:rsidRPr="000C4E99" w:rsidRDefault="005A481E" w:rsidP="005A481E">
      <w:pPr>
        <w:jc w:val="both"/>
        <w:rPr>
          <w:color w:val="auto"/>
        </w:rPr>
      </w:pPr>
      <w:bookmarkStart w:id="29" w:name="h.28eanlfj9jtl" w:colFirst="0" w:colLast="0"/>
      <w:bookmarkEnd w:id="29"/>
      <w:r w:rsidRPr="000C4E99">
        <w:rPr>
          <w:color w:val="auto"/>
        </w:rPr>
        <w:t xml:space="preserve">The interface basically contains different components including the GPS device, </w:t>
      </w:r>
      <w:r w:rsidR="00557E38" w:rsidRPr="000C4E99">
        <w:rPr>
          <w:color w:val="auto"/>
        </w:rPr>
        <w:t>Arduino</w:t>
      </w:r>
      <w:r w:rsidRPr="000C4E99">
        <w:rPr>
          <w:color w:val="auto"/>
        </w:rPr>
        <w:t xml:space="preserve"> micro-controller and the GPRS/GSM.</w:t>
      </w:r>
    </w:p>
    <w:p w:rsidR="00EE1141" w:rsidRPr="000C4E99" w:rsidRDefault="005A481E" w:rsidP="005A481E">
      <w:pPr>
        <w:jc w:val="both"/>
        <w:rPr>
          <w:color w:val="auto"/>
        </w:rPr>
      </w:pPr>
      <w:bookmarkStart w:id="30" w:name="h.ofd7zqelwnki" w:colFirst="0" w:colLast="0"/>
      <w:bookmarkEnd w:id="30"/>
      <w:r w:rsidRPr="000C4E99">
        <w:rPr>
          <w:color w:val="auto"/>
        </w:rPr>
        <w:t xml:space="preserve">The GSM/GPRS </w:t>
      </w:r>
      <w:r w:rsidR="000C4E99" w:rsidRPr="000C4E99">
        <w:rPr>
          <w:color w:val="auto"/>
        </w:rPr>
        <w:t>module [</w:t>
      </w:r>
      <w:r w:rsidRPr="000C4E99">
        <w:rPr>
          <w:color w:val="auto"/>
        </w:rPr>
        <w:t xml:space="preserve">1] is responsible of establishing connections between an in-vehicle device and a remote server for transmitting the vehicle’s location information, using TCP/IP connection through the GSM/GPRS network. </w:t>
      </w:r>
    </w:p>
    <w:p w:rsidR="00EE1141" w:rsidRPr="000C4E99" w:rsidRDefault="005A481E" w:rsidP="005A481E">
      <w:pPr>
        <w:jc w:val="both"/>
        <w:rPr>
          <w:color w:val="auto"/>
        </w:rPr>
      </w:pPr>
      <w:bookmarkStart w:id="31" w:name="h.1c0yqhlapjrt" w:colFirst="0" w:colLast="0"/>
      <w:bookmarkEnd w:id="31"/>
      <w:r w:rsidRPr="000C4E99">
        <w:rPr>
          <w:color w:val="auto"/>
        </w:rPr>
        <w:t>The GPS shall be installed on the vehicle to provide location of the vehicle using coordinates and then the mobile device shall sink with the GPS with the help of the unique identification number entered in by the mobile user.</w:t>
      </w:r>
    </w:p>
    <w:p w:rsidR="00EE1141" w:rsidRPr="000C4E99" w:rsidRDefault="00EE1141" w:rsidP="005A481E">
      <w:pPr>
        <w:jc w:val="both"/>
        <w:rPr>
          <w:color w:val="auto"/>
        </w:rPr>
      </w:pPr>
      <w:bookmarkStart w:id="32" w:name="h.2s8eyo1" w:colFirst="0" w:colLast="0"/>
      <w:bookmarkEnd w:id="32"/>
    </w:p>
    <w:p w:rsidR="005A481E" w:rsidRDefault="005A481E" w:rsidP="008B5513">
      <w:pPr>
        <w:pStyle w:val="Heading3"/>
        <w:ind w:left="0"/>
        <w:rPr>
          <w:sz w:val="24"/>
          <w:szCs w:val="24"/>
          <w:u w:val="none"/>
        </w:rPr>
      </w:pPr>
      <w:bookmarkStart w:id="33" w:name="_Toc437870008"/>
      <w:r w:rsidRPr="008B5513">
        <w:rPr>
          <w:sz w:val="24"/>
          <w:szCs w:val="24"/>
          <w:u w:val="none"/>
        </w:rPr>
        <w:t>2.1.2 Interfaces</w:t>
      </w:r>
      <w:bookmarkEnd w:id="33"/>
    </w:p>
    <w:p w:rsidR="008B5513" w:rsidRPr="008B5513" w:rsidRDefault="008B5513" w:rsidP="008B5513"/>
    <w:p w:rsidR="008B5513" w:rsidRPr="000C4E99" w:rsidRDefault="008B5513" w:rsidP="008B5513">
      <w:pPr>
        <w:ind w:left="360" w:hanging="360"/>
        <w:jc w:val="both"/>
        <w:rPr>
          <w:color w:val="auto"/>
        </w:rPr>
      </w:pPr>
      <w:r w:rsidRPr="000C4E99">
        <w:rPr>
          <w:color w:val="auto"/>
        </w:rPr>
        <w:t xml:space="preserve">The system will provide a log in page for the mobile user </w:t>
      </w:r>
      <w:r>
        <w:rPr>
          <w:color w:val="auto"/>
        </w:rPr>
        <w:t xml:space="preserve">to log in to the system via his </w:t>
      </w:r>
      <w:r w:rsidRPr="000C4E99">
        <w:rPr>
          <w:color w:val="auto"/>
        </w:rPr>
        <w:t xml:space="preserve">mobile phone. </w:t>
      </w:r>
      <w:r w:rsidR="00557E38" w:rsidRPr="000C4E99">
        <w:rPr>
          <w:color w:val="auto"/>
        </w:rPr>
        <w:t>The</w:t>
      </w:r>
      <w:r w:rsidRPr="000C4E99">
        <w:rPr>
          <w:color w:val="auto"/>
        </w:rPr>
        <w:t xml:space="preserve"> log in details of the passenger will be automatically received at the web side and this information will be captured alongside the location readings of the vehicles by use of GPS. The information will be stored and retrieved at any time of need.</w:t>
      </w:r>
    </w:p>
    <w:p w:rsidR="008B5513" w:rsidRPr="008B5513" w:rsidRDefault="008B5513" w:rsidP="008B5513"/>
    <w:p w:rsidR="00EE1141" w:rsidRPr="008B5513" w:rsidRDefault="005A481E" w:rsidP="008B5513">
      <w:pPr>
        <w:pStyle w:val="Heading3"/>
        <w:ind w:left="0"/>
        <w:jc w:val="both"/>
        <w:rPr>
          <w:color w:val="auto"/>
          <w:sz w:val="24"/>
          <w:szCs w:val="24"/>
        </w:rPr>
      </w:pPr>
      <w:r w:rsidRPr="000C4E99">
        <w:rPr>
          <w:i/>
          <w:color w:val="auto"/>
          <w:sz w:val="24"/>
          <w:szCs w:val="24"/>
        </w:rPr>
        <w:t xml:space="preserve"> </w:t>
      </w:r>
      <w:bookmarkStart w:id="34" w:name="h.17dp8vu" w:colFirst="0" w:colLast="0"/>
      <w:bookmarkStart w:id="35" w:name="_Toc437870009"/>
      <w:bookmarkEnd w:id="34"/>
      <w:r w:rsidRPr="008B5513">
        <w:rPr>
          <w:sz w:val="24"/>
          <w:szCs w:val="24"/>
          <w:u w:val="none"/>
        </w:rPr>
        <w:t>2.1.3 Hardware Interfaces</w:t>
      </w:r>
      <w:bookmarkEnd w:id="35"/>
    </w:p>
    <w:p w:rsidR="00EE1141" w:rsidRPr="000C4E99" w:rsidRDefault="00EE1141" w:rsidP="005A481E">
      <w:pPr>
        <w:jc w:val="both"/>
        <w:rPr>
          <w:color w:val="auto"/>
        </w:rPr>
      </w:pPr>
    </w:p>
    <w:p w:rsidR="00EE1141" w:rsidRPr="000C4E99" w:rsidRDefault="005A481E" w:rsidP="005A481E">
      <w:pPr>
        <w:jc w:val="both"/>
        <w:rPr>
          <w:color w:val="auto"/>
        </w:rPr>
      </w:pPr>
      <w:r w:rsidRPr="000C4E99">
        <w:rPr>
          <w:color w:val="auto"/>
        </w:rPr>
        <w:t>Since neither the mobile application nor the web portal have any designated hardware, it does not have any direct hardware interfaces. The physical GPS is managed by the GPS application in the mobile phone and the hardware connection to the database server is managed by the underlying operating system on the mobile phone and the web server.</w:t>
      </w:r>
    </w:p>
    <w:p w:rsidR="00EE1141" w:rsidRPr="000C4E99" w:rsidRDefault="00EE1141" w:rsidP="005A481E">
      <w:pPr>
        <w:pStyle w:val="Heading3"/>
        <w:jc w:val="both"/>
        <w:rPr>
          <w:color w:val="auto"/>
          <w:sz w:val="24"/>
          <w:szCs w:val="24"/>
        </w:rPr>
      </w:pPr>
    </w:p>
    <w:p w:rsidR="00EE1141" w:rsidRPr="008B5513" w:rsidRDefault="005A481E" w:rsidP="008B5513">
      <w:pPr>
        <w:pStyle w:val="Heading3"/>
        <w:ind w:left="0"/>
        <w:rPr>
          <w:sz w:val="24"/>
          <w:szCs w:val="24"/>
          <w:u w:val="none"/>
        </w:rPr>
      </w:pPr>
      <w:bookmarkStart w:id="36" w:name="_Toc437870010"/>
      <w:r w:rsidRPr="008B5513">
        <w:rPr>
          <w:sz w:val="24"/>
          <w:szCs w:val="24"/>
          <w:u w:val="none"/>
        </w:rPr>
        <w:t>2.1.4 Software Interfaces</w:t>
      </w:r>
      <w:bookmarkEnd w:id="36"/>
    </w:p>
    <w:p w:rsidR="00EE1141" w:rsidRPr="000C4E99" w:rsidRDefault="00EE1141" w:rsidP="005A481E">
      <w:pPr>
        <w:jc w:val="both"/>
        <w:rPr>
          <w:color w:val="auto"/>
        </w:rPr>
      </w:pPr>
    </w:p>
    <w:p w:rsidR="00EE1141" w:rsidRPr="000C4E99" w:rsidRDefault="005A481E" w:rsidP="005A481E">
      <w:pPr>
        <w:jc w:val="both"/>
        <w:rPr>
          <w:color w:val="auto"/>
        </w:rPr>
      </w:pPr>
      <w:r w:rsidRPr="000C4E99">
        <w:rPr>
          <w:color w:val="auto"/>
        </w:rPr>
        <w:t>In this subsection we shall be specifying the use of other required software products and interfaces with other application system and how they will be incorporated into the proposed system.</w:t>
      </w:r>
    </w:p>
    <w:p w:rsidR="00EE1141" w:rsidRPr="000C4E99" w:rsidRDefault="00EE1141" w:rsidP="005A481E">
      <w:pPr>
        <w:jc w:val="both"/>
        <w:rPr>
          <w:color w:val="auto"/>
        </w:rPr>
      </w:pPr>
    </w:p>
    <w:p w:rsidR="00EE1141" w:rsidRPr="008B5513" w:rsidRDefault="005A481E" w:rsidP="008B5513">
      <w:pPr>
        <w:pStyle w:val="Heading4"/>
        <w:ind w:left="0"/>
        <w:rPr>
          <w:sz w:val="24"/>
          <w:szCs w:val="24"/>
          <w:u w:val="none"/>
        </w:rPr>
      </w:pPr>
      <w:r w:rsidRPr="008B5513">
        <w:rPr>
          <w:sz w:val="24"/>
          <w:szCs w:val="24"/>
          <w:u w:val="none"/>
        </w:rPr>
        <w:t>2.1.4.1. Google Maps API</w:t>
      </w:r>
    </w:p>
    <w:p w:rsidR="00EE1141" w:rsidRPr="000C4E99" w:rsidRDefault="00EE1141" w:rsidP="005A481E">
      <w:pPr>
        <w:jc w:val="both"/>
        <w:rPr>
          <w:color w:val="auto"/>
        </w:rPr>
      </w:pPr>
    </w:p>
    <w:p w:rsidR="00EE1141" w:rsidRPr="000C4E99" w:rsidRDefault="005A481E" w:rsidP="005A481E">
      <w:pPr>
        <w:jc w:val="both"/>
        <w:rPr>
          <w:color w:val="auto"/>
        </w:rPr>
      </w:pPr>
      <w:r w:rsidRPr="000C4E99">
        <w:rPr>
          <w:b/>
          <w:color w:val="auto"/>
        </w:rPr>
        <w:t>Google Maps</w:t>
      </w:r>
      <w:r w:rsidRPr="000C4E99">
        <w:rPr>
          <w:color w:val="auto"/>
        </w:rPr>
        <w:t xml:space="preserve"> is a desktop web mapping service developed by</w:t>
      </w:r>
      <w:hyperlink r:id="rId25">
        <w:r w:rsidRPr="000C4E99">
          <w:rPr>
            <w:color w:val="auto"/>
          </w:rPr>
          <w:t xml:space="preserve"> Google</w:t>
        </w:r>
      </w:hyperlink>
      <w:r w:rsidRPr="000C4E99">
        <w:rPr>
          <w:color w:val="auto"/>
        </w:rPr>
        <w:t>. It offers</w:t>
      </w:r>
      <w:hyperlink r:id="rId26">
        <w:r w:rsidRPr="000C4E99">
          <w:rPr>
            <w:color w:val="auto"/>
          </w:rPr>
          <w:t xml:space="preserve"> satellite imagery</w:t>
        </w:r>
      </w:hyperlink>
      <w:r w:rsidRPr="000C4E99">
        <w:rPr>
          <w:color w:val="auto"/>
        </w:rPr>
        <w:t>, street maps, 360° panoramic views of streets (</w:t>
      </w:r>
      <w:hyperlink r:id="rId27">
        <w:r w:rsidRPr="000C4E99">
          <w:rPr>
            <w:color w:val="auto"/>
          </w:rPr>
          <w:t>Street View</w:t>
        </w:r>
      </w:hyperlink>
      <w:r w:rsidRPr="000C4E99">
        <w:rPr>
          <w:color w:val="auto"/>
        </w:rPr>
        <w:t>), real-time traffic conditions (</w:t>
      </w:r>
      <w:hyperlink r:id="rId28">
        <w:r w:rsidRPr="000C4E99">
          <w:rPr>
            <w:color w:val="auto"/>
          </w:rPr>
          <w:t>Google Traffic</w:t>
        </w:r>
      </w:hyperlink>
      <w:r w:rsidRPr="000C4E99">
        <w:rPr>
          <w:color w:val="auto"/>
        </w:rPr>
        <w:t>), and route planning for traveling by foot, car, bicycle (in beta), or</w:t>
      </w:r>
      <w:hyperlink r:id="rId29">
        <w:r w:rsidRPr="000C4E99">
          <w:rPr>
            <w:color w:val="auto"/>
          </w:rPr>
          <w:t xml:space="preserve"> public transportation</w:t>
        </w:r>
      </w:hyperlink>
      <w:r w:rsidRPr="000C4E99">
        <w:rPr>
          <w:color w:val="auto"/>
        </w:rPr>
        <w:t>.</w:t>
      </w:r>
    </w:p>
    <w:p w:rsidR="00EE1141" w:rsidRPr="000C4E99" w:rsidRDefault="005A481E" w:rsidP="005A481E">
      <w:pPr>
        <w:jc w:val="both"/>
        <w:rPr>
          <w:color w:val="auto"/>
        </w:rPr>
      </w:pPr>
      <w:r w:rsidRPr="000C4E99">
        <w:rPr>
          <w:color w:val="auto"/>
        </w:rPr>
        <w:t>A Google maps API for iOS is used to display a vehicle location on a Smartphone application in real-time using an HTTP request. The Google maps API automatically handles access to the Google Maps servers, displays map, and responds to user gestures such as clicks and drags.</w:t>
      </w:r>
    </w:p>
    <w:p w:rsidR="00EE1141" w:rsidRPr="000C4E99" w:rsidRDefault="005A481E" w:rsidP="005A481E">
      <w:pPr>
        <w:ind w:left="1080" w:hanging="360"/>
        <w:jc w:val="both"/>
        <w:rPr>
          <w:color w:val="auto"/>
        </w:rPr>
      </w:pPr>
      <w:bookmarkStart w:id="37" w:name="h.26in1rg" w:colFirst="0" w:colLast="0"/>
      <w:bookmarkEnd w:id="37"/>
      <w:r w:rsidRPr="000C4E99">
        <w:rPr>
          <w:color w:val="auto"/>
        </w:rPr>
        <w:t xml:space="preserve"> </w:t>
      </w:r>
    </w:p>
    <w:p w:rsidR="00EE1141" w:rsidRPr="00CC2526" w:rsidRDefault="005A481E" w:rsidP="008B5513">
      <w:pPr>
        <w:pStyle w:val="Heading3"/>
        <w:ind w:left="0"/>
        <w:rPr>
          <w:sz w:val="24"/>
          <w:szCs w:val="24"/>
          <w:u w:val="none"/>
        </w:rPr>
      </w:pPr>
      <w:bookmarkStart w:id="38" w:name="_Toc437870011"/>
      <w:r w:rsidRPr="00CC2526">
        <w:rPr>
          <w:sz w:val="24"/>
          <w:szCs w:val="24"/>
          <w:u w:val="none"/>
        </w:rPr>
        <w:t>2.1.5 Communications Interfaces</w:t>
      </w:r>
      <w:bookmarkEnd w:id="38"/>
    </w:p>
    <w:p w:rsidR="00EE1141" w:rsidRPr="000C4E99" w:rsidRDefault="00EE1141" w:rsidP="005A481E">
      <w:pPr>
        <w:jc w:val="both"/>
        <w:rPr>
          <w:color w:val="auto"/>
        </w:rPr>
      </w:pPr>
    </w:p>
    <w:p w:rsidR="00EE1141" w:rsidRPr="000C4E99" w:rsidRDefault="005A481E" w:rsidP="005A481E">
      <w:pPr>
        <w:jc w:val="both"/>
        <w:rPr>
          <w:color w:val="auto"/>
        </w:rPr>
      </w:pPr>
      <w:r w:rsidRPr="000C4E99">
        <w:rPr>
          <w:color w:val="auto"/>
        </w:rPr>
        <w:t>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web portal.</w:t>
      </w:r>
    </w:p>
    <w:p w:rsidR="00EE1141" w:rsidRPr="000C4E99" w:rsidRDefault="00EE1141" w:rsidP="005A481E">
      <w:pPr>
        <w:jc w:val="both"/>
        <w:rPr>
          <w:color w:val="auto"/>
        </w:rPr>
      </w:pPr>
      <w:bookmarkStart w:id="39" w:name="h.lnxbz9" w:colFirst="0" w:colLast="0"/>
      <w:bookmarkEnd w:id="39"/>
    </w:p>
    <w:p w:rsidR="00EE1141" w:rsidRPr="00CC2526" w:rsidRDefault="005A481E" w:rsidP="008B5513">
      <w:pPr>
        <w:pStyle w:val="Heading3"/>
        <w:ind w:left="0"/>
        <w:rPr>
          <w:sz w:val="24"/>
          <w:szCs w:val="24"/>
          <w:u w:val="none"/>
        </w:rPr>
      </w:pPr>
      <w:bookmarkStart w:id="40" w:name="_Toc437870012"/>
      <w:r w:rsidRPr="00CC2526">
        <w:rPr>
          <w:sz w:val="24"/>
          <w:szCs w:val="24"/>
          <w:u w:val="none"/>
        </w:rPr>
        <w:t>2.1.6 Memory Constraints</w:t>
      </w:r>
      <w:bookmarkEnd w:id="40"/>
    </w:p>
    <w:p w:rsidR="00EE1141" w:rsidRPr="000C4E99" w:rsidRDefault="00EE1141" w:rsidP="005A481E">
      <w:pPr>
        <w:jc w:val="both"/>
        <w:rPr>
          <w:color w:val="auto"/>
        </w:rPr>
      </w:pPr>
    </w:p>
    <w:p w:rsidR="00EE1141" w:rsidRPr="000C4E99" w:rsidRDefault="005A481E" w:rsidP="005A481E">
      <w:pPr>
        <w:jc w:val="both"/>
        <w:rPr>
          <w:color w:val="auto"/>
        </w:rPr>
      </w:pPr>
      <w:r w:rsidRPr="000C4E99">
        <w:rPr>
          <w:color w:val="auto"/>
        </w:rPr>
        <w:t>Since we shall be handling huge amount of data/information, the following are the minimum requirements needed for our Linux server machines.</w:t>
      </w:r>
    </w:p>
    <w:p w:rsidR="00EE1141" w:rsidRPr="000C4E99" w:rsidRDefault="005A481E" w:rsidP="005A481E">
      <w:pPr>
        <w:jc w:val="both"/>
        <w:rPr>
          <w:color w:val="auto"/>
        </w:rPr>
      </w:pPr>
      <w:r w:rsidRPr="000C4E99">
        <w:rPr>
          <w:color w:val="auto"/>
        </w:rPr>
        <w:t>Intel Pentium Dual core 2.2GHz, minimum RAM of 2GB and 320 GB of storage.</w:t>
      </w:r>
    </w:p>
    <w:p w:rsidR="00EE1141" w:rsidRPr="000C4E99" w:rsidRDefault="005A481E" w:rsidP="005A481E">
      <w:pPr>
        <w:jc w:val="both"/>
        <w:rPr>
          <w:color w:val="auto"/>
        </w:rPr>
      </w:pPr>
      <w:r w:rsidRPr="000C4E99">
        <w:rPr>
          <w:color w:val="auto"/>
        </w:rPr>
        <w:t>Besides, the system administrators shall use any computer machine with reasonable memory, hard disk and processor speed. For the case of the passengers, they are required to run the lowest android version and a minimum of about 256MBs of memory.</w:t>
      </w:r>
    </w:p>
    <w:p w:rsidR="00AD39B0" w:rsidRPr="006622F4" w:rsidRDefault="005A481E" w:rsidP="008B5513">
      <w:pPr>
        <w:pStyle w:val="Heading3"/>
        <w:ind w:left="0"/>
        <w:rPr>
          <w:sz w:val="24"/>
          <w:szCs w:val="24"/>
          <w:u w:val="none"/>
        </w:rPr>
      </w:pPr>
      <w:bookmarkStart w:id="41" w:name="_Toc437870013"/>
      <w:r w:rsidRPr="006622F4">
        <w:rPr>
          <w:sz w:val="24"/>
          <w:szCs w:val="24"/>
          <w:u w:val="none"/>
        </w:rPr>
        <w:t>2.1.7 Operations</w:t>
      </w:r>
      <w:bookmarkStart w:id="42" w:name="h.1ksv4uv" w:colFirst="0" w:colLast="0"/>
      <w:bookmarkEnd w:id="42"/>
      <w:bookmarkEnd w:id="41"/>
    </w:p>
    <w:p w:rsidR="00AD39B0" w:rsidRDefault="00AD39B0" w:rsidP="00AD39B0">
      <w:pPr>
        <w:spacing w:line="276" w:lineRule="auto"/>
        <w:jc w:val="both"/>
      </w:pPr>
      <w:r>
        <w:br/>
        <w:t xml:space="preserve">The Passenger who will be using the android application on the phone will launch the application once in the vehicle and then select the option to scan the QR code to successfully log his/her information to the Server. This information contains the user ID, longitude and latitude of </w:t>
      </w:r>
      <w:r w:rsidR="00C67EBF">
        <w:t>position</w:t>
      </w:r>
      <w:r>
        <w:t xml:space="preserve"> and the vehicle ID.</w:t>
      </w:r>
    </w:p>
    <w:p w:rsidR="00AD39B0" w:rsidRDefault="00AD39B0" w:rsidP="00AD39B0">
      <w:pPr>
        <w:spacing w:line="276" w:lineRule="auto"/>
        <w:jc w:val="both"/>
      </w:pPr>
    </w:p>
    <w:p w:rsidR="00AD39B0" w:rsidRDefault="00C67EBF" w:rsidP="00AD39B0">
      <w:r>
        <w:t>The web</w:t>
      </w:r>
      <w:r w:rsidR="00AD39B0">
        <w:t xml:space="preserve"> portal will perform processing </w:t>
      </w:r>
      <w:r>
        <w:t>and interpretation</w:t>
      </w:r>
      <w:r w:rsidR="00AD39B0">
        <w:t xml:space="preserve"> of the location data of the vehicles and user locations relative to that of the vehicles to be able to produce information relevant for the various parties such as the police in case of investigations taking place.</w:t>
      </w:r>
    </w:p>
    <w:p w:rsidR="00AD39B0" w:rsidRDefault="00AD39B0" w:rsidP="00AD39B0">
      <w:pPr>
        <w:rPr>
          <w:ins w:id="43" w:author="Simon snipes" w:date="2015-12-14T14:21:00Z"/>
        </w:rPr>
      </w:pPr>
      <w:bookmarkStart w:id="44" w:name="_Toc363403538"/>
    </w:p>
    <w:bookmarkEnd w:id="44"/>
    <w:p w:rsidR="00AD39B0" w:rsidRDefault="00AD39B0" w:rsidP="00AD39B0">
      <w:pPr>
        <w:tabs>
          <w:tab w:val="clear" w:pos="720"/>
          <w:tab w:val="clear" w:pos="5760"/>
        </w:tabs>
        <w:spacing w:after="155" w:line="276" w:lineRule="auto"/>
        <w:ind w:right="-15" w:firstLine="11"/>
      </w:pPr>
      <w:r>
        <w:t>Update of the of the vehicle position to the web server holding the database will depend on the network signal of the Tracking device with the GPS module attached to it on the Vehicle.</w:t>
      </w:r>
    </w:p>
    <w:p w:rsidR="00EE1141" w:rsidRDefault="005A481E" w:rsidP="005A481E">
      <w:pPr>
        <w:pStyle w:val="Heading3"/>
        <w:ind w:left="0"/>
        <w:jc w:val="both"/>
        <w:rPr>
          <w:color w:val="auto"/>
          <w:sz w:val="24"/>
          <w:szCs w:val="24"/>
          <w:u w:val="none"/>
        </w:rPr>
      </w:pPr>
      <w:bookmarkStart w:id="45" w:name="_Toc437870014"/>
      <w:r w:rsidRPr="000C4E99">
        <w:rPr>
          <w:color w:val="auto"/>
          <w:sz w:val="24"/>
          <w:szCs w:val="24"/>
          <w:u w:val="none"/>
        </w:rPr>
        <w:t>2.1.8 Site Adaptation Requirements</w:t>
      </w:r>
      <w:bookmarkEnd w:id="45"/>
    </w:p>
    <w:p w:rsidR="00EE1141" w:rsidRDefault="004C1830" w:rsidP="004C1830">
      <w:pPr>
        <w:pStyle w:val="ListParagraph"/>
        <w:numPr>
          <w:ilvl w:val="0"/>
          <w:numId w:val="11"/>
        </w:numPr>
        <w:jc w:val="both"/>
      </w:pPr>
      <w:r>
        <w:t>The position to place/attach the tracking device should be firm and secure</w:t>
      </w:r>
    </w:p>
    <w:p w:rsidR="004C1830" w:rsidRPr="004C1830" w:rsidRDefault="004C1830" w:rsidP="004C1830">
      <w:pPr>
        <w:pStyle w:val="ListParagraph"/>
        <w:numPr>
          <w:ilvl w:val="0"/>
          <w:numId w:val="11"/>
        </w:numPr>
        <w:jc w:val="both"/>
        <w:rPr>
          <w:color w:val="auto"/>
        </w:rPr>
      </w:pPr>
      <w:r>
        <w:t>The QR code should be sealed in order to prevent damage and placed in a position where the passengers can easily see.</w:t>
      </w:r>
    </w:p>
    <w:p w:rsidR="00EE1141" w:rsidRPr="000C4E99" w:rsidRDefault="00EE1141" w:rsidP="005A481E">
      <w:pPr>
        <w:tabs>
          <w:tab w:val="left" w:pos="1520"/>
        </w:tabs>
        <w:jc w:val="both"/>
        <w:rPr>
          <w:color w:val="auto"/>
        </w:rPr>
      </w:pPr>
      <w:bookmarkStart w:id="46" w:name="h.44sinio" w:colFirst="0" w:colLast="0"/>
      <w:bookmarkEnd w:id="46"/>
    </w:p>
    <w:p w:rsidR="00EE1141" w:rsidRPr="008A404B" w:rsidRDefault="000C4E99" w:rsidP="004C1830">
      <w:pPr>
        <w:pStyle w:val="Heading2"/>
        <w:ind w:left="0"/>
        <w:rPr>
          <w:u w:val="none"/>
        </w:rPr>
      </w:pPr>
      <w:bookmarkStart w:id="47" w:name="_Toc437870015"/>
      <w:r w:rsidRPr="008A404B">
        <w:rPr>
          <w:u w:val="none"/>
        </w:rPr>
        <w:t>2.2 Product</w:t>
      </w:r>
      <w:r w:rsidR="005A481E" w:rsidRPr="008A404B">
        <w:rPr>
          <w:u w:val="none"/>
        </w:rPr>
        <w:t xml:space="preserve"> Functions</w:t>
      </w:r>
      <w:bookmarkEnd w:id="47"/>
      <w:r w:rsidR="005A481E" w:rsidRPr="008A404B">
        <w:rPr>
          <w:u w:val="none"/>
        </w:rPr>
        <w:t xml:space="preserve"> </w:t>
      </w:r>
    </w:p>
    <w:p w:rsidR="00EE1141" w:rsidRPr="000C4E99" w:rsidRDefault="00EE1141" w:rsidP="005A481E">
      <w:pPr>
        <w:jc w:val="both"/>
        <w:rPr>
          <w:color w:val="auto"/>
        </w:rPr>
      </w:pPr>
    </w:p>
    <w:p w:rsidR="00EE1141" w:rsidRPr="000C4E99" w:rsidRDefault="005A481E" w:rsidP="005A481E">
      <w:pPr>
        <w:jc w:val="both"/>
        <w:rPr>
          <w:color w:val="auto"/>
        </w:rPr>
      </w:pPr>
      <w:r w:rsidRPr="000C4E99">
        <w:rPr>
          <w:color w:val="auto"/>
        </w:rPr>
        <w:t>TRACEME system combines the installation of an electronic device (GPS) in a vehicle, or fleet of vehicles, with purpose-designed computer software at least at one operational base to enable the passenger, the police or a third party to track the vehicle's location. Vehicle information can be viewed on google maps via the Internet on the web portal. In case of our software the device that we are going to use is an android phone and the vehicles will be watched by an administrator using a web application.</w:t>
      </w:r>
    </w:p>
    <w:p w:rsidR="00EE1141" w:rsidRPr="000C4E99" w:rsidRDefault="00EE1141" w:rsidP="005A481E">
      <w:pPr>
        <w:tabs>
          <w:tab w:val="left" w:pos="1520"/>
        </w:tabs>
        <w:jc w:val="both"/>
        <w:rPr>
          <w:color w:val="auto"/>
        </w:rPr>
      </w:pPr>
      <w:bookmarkStart w:id="48" w:name="h.2jxsxqh" w:colFirst="0" w:colLast="0"/>
      <w:bookmarkEnd w:id="48"/>
    </w:p>
    <w:p w:rsidR="00EE1141" w:rsidRPr="008A404B" w:rsidRDefault="000C4E99" w:rsidP="008A404B">
      <w:pPr>
        <w:pStyle w:val="Heading2"/>
        <w:rPr>
          <w:u w:val="none"/>
        </w:rPr>
      </w:pPr>
      <w:bookmarkStart w:id="49" w:name="_Toc437870016"/>
      <w:r w:rsidRPr="008A404B">
        <w:rPr>
          <w:u w:val="none"/>
        </w:rPr>
        <w:t>2.3 User</w:t>
      </w:r>
      <w:r w:rsidR="005A481E" w:rsidRPr="008A404B">
        <w:rPr>
          <w:u w:val="none"/>
        </w:rPr>
        <w:t xml:space="preserve"> Characteristics</w:t>
      </w:r>
      <w:bookmarkEnd w:id="49"/>
      <w:r w:rsidR="005A481E" w:rsidRPr="008A404B">
        <w:rPr>
          <w:u w:val="none"/>
        </w:rPr>
        <w:t xml:space="preserve"> </w:t>
      </w:r>
    </w:p>
    <w:p w:rsidR="00EE1141" w:rsidRPr="000C4E99" w:rsidRDefault="00EE1141" w:rsidP="005A481E">
      <w:pPr>
        <w:tabs>
          <w:tab w:val="left" w:pos="1520"/>
        </w:tabs>
        <w:jc w:val="both"/>
        <w:rPr>
          <w:color w:val="auto"/>
        </w:rPr>
      </w:pPr>
    </w:p>
    <w:p w:rsidR="00EE1141" w:rsidRPr="000C4E99" w:rsidRDefault="005A481E" w:rsidP="005A481E">
      <w:pPr>
        <w:tabs>
          <w:tab w:val="left" w:pos="1520"/>
        </w:tabs>
        <w:jc w:val="both"/>
        <w:rPr>
          <w:color w:val="auto"/>
        </w:rPr>
      </w:pPr>
      <w:r w:rsidRPr="000C4E99">
        <w:rPr>
          <w:color w:val="auto"/>
        </w:rPr>
        <w:t xml:space="preserve">There are three types of users that shall interact with the system: users of the mobile application, police and the system administrator. Each of these three types of users has different use of the system so each of them has their own requirements. The mobile application users can only use the application to log in a unique vehicle identification number and also be able to view the location of the particular vehicle. </w:t>
      </w:r>
    </w:p>
    <w:p w:rsidR="00EE1141" w:rsidRPr="000C4E99" w:rsidRDefault="005A481E" w:rsidP="005A481E">
      <w:pPr>
        <w:tabs>
          <w:tab w:val="left" w:pos="1520"/>
        </w:tabs>
        <w:jc w:val="both"/>
        <w:rPr>
          <w:color w:val="auto"/>
        </w:rPr>
      </w:pPr>
      <w:r w:rsidRPr="000C4E99">
        <w:rPr>
          <w:color w:val="auto"/>
        </w:rPr>
        <w:t xml:space="preserve">The police will not use the mobile application but the web portal instead. </w:t>
      </w:r>
    </w:p>
    <w:p w:rsidR="00EE1141" w:rsidRPr="000C4E99" w:rsidRDefault="005A481E" w:rsidP="005A481E">
      <w:pPr>
        <w:tabs>
          <w:tab w:val="left" w:pos="1520"/>
        </w:tabs>
        <w:jc w:val="both"/>
        <w:rPr>
          <w:color w:val="auto"/>
        </w:rPr>
      </w:pPr>
      <w:r w:rsidRPr="000C4E99">
        <w:rPr>
          <w:color w:val="auto"/>
        </w:rPr>
        <w:t xml:space="preserve">The administrators also only interact with the web portal. They are managing the overall system so there is no incorrect information within it. The administrator can manage the information about passengers by retrieving location information about a particular vehicle. </w:t>
      </w:r>
    </w:p>
    <w:p w:rsidR="00EE1141" w:rsidRPr="000C4E99" w:rsidRDefault="005A481E" w:rsidP="005A481E">
      <w:pPr>
        <w:tabs>
          <w:tab w:val="left" w:pos="1520"/>
        </w:tabs>
        <w:jc w:val="both"/>
        <w:rPr>
          <w:color w:val="auto"/>
        </w:rPr>
      </w:pPr>
      <w:r w:rsidRPr="000C4E99">
        <w:rPr>
          <w:color w:val="auto"/>
        </w:rPr>
        <w:t>The intended users of the sy</w:t>
      </w:r>
      <w:r w:rsidR="008A404B">
        <w:rPr>
          <w:color w:val="auto"/>
        </w:rPr>
        <w:t xml:space="preserve">stem especially the passengers </w:t>
      </w:r>
      <w:r w:rsidRPr="000C4E99">
        <w:rPr>
          <w:color w:val="auto"/>
        </w:rPr>
        <w:t>should be literate, they should own an android mobile device and finally they should also have prior knowledge on how to use the device.</w:t>
      </w:r>
    </w:p>
    <w:p w:rsidR="00EE1141" w:rsidRPr="000C4E99" w:rsidRDefault="005A481E" w:rsidP="005A481E">
      <w:pPr>
        <w:tabs>
          <w:tab w:val="left" w:pos="1520"/>
        </w:tabs>
        <w:jc w:val="both"/>
        <w:rPr>
          <w:color w:val="auto"/>
        </w:rPr>
      </w:pPr>
      <w:r w:rsidRPr="000C4E99">
        <w:rPr>
          <w:color w:val="auto"/>
        </w:rPr>
        <w:t>The administrator should be computer literate to enable him/her navigate through the vehicle information retrieval process.</w:t>
      </w:r>
    </w:p>
    <w:p w:rsidR="004C1830" w:rsidRDefault="004C1830" w:rsidP="004C1830">
      <w:pPr>
        <w:pStyle w:val="Heading2"/>
        <w:ind w:left="0"/>
        <w:rPr>
          <w:u w:val="none"/>
        </w:rPr>
      </w:pPr>
      <w:bookmarkStart w:id="50" w:name="_Toc437870017"/>
    </w:p>
    <w:p w:rsidR="00EE1141" w:rsidRPr="008A404B" w:rsidRDefault="000C4E99" w:rsidP="004C1830">
      <w:pPr>
        <w:pStyle w:val="Heading2"/>
        <w:ind w:left="0"/>
        <w:rPr>
          <w:sz w:val="24"/>
          <w:szCs w:val="24"/>
          <w:u w:val="none"/>
        </w:rPr>
      </w:pPr>
      <w:r w:rsidRPr="008A404B">
        <w:rPr>
          <w:sz w:val="24"/>
          <w:szCs w:val="24"/>
          <w:u w:val="none"/>
        </w:rPr>
        <w:t>2.4 Constraints</w:t>
      </w:r>
      <w:bookmarkEnd w:id="50"/>
      <w:r w:rsidR="005A481E" w:rsidRPr="008A404B">
        <w:rPr>
          <w:sz w:val="24"/>
          <w:szCs w:val="24"/>
          <w:u w:val="none"/>
        </w:rPr>
        <w:t xml:space="preserve">  </w:t>
      </w:r>
    </w:p>
    <w:p w:rsidR="00EE1141" w:rsidRPr="000C4E99" w:rsidRDefault="00EE1141" w:rsidP="005A481E">
      <w:pPr>
        <w:tabs>
          <w:tab w:val="left" w:pos="1520"/>
        </w:tabs>
        <w:jc w:val="both"/>
        <w:rPr>
          <w:color w:val="auto"/>
        </w:rPr>
      </w:pPr>
      <w:bookmarkStart w:id="51" w:name="h.i3jsrqicfnxq" w:colFirst="0" w:colLast="0"/>
      <w:bookmarkEnd w:id="51"/>
    </w:p>
    <w:p w:rsidR="00EE1141" w:rsidRPr="000C4E99" w:rsidRDefault="005A481E" w:rsidP="005A481E">
      <w:pPr>
        <w:tabs>
          <w:tab w:val="left" w:pos="1520"/>
        </w:tabs>
        <w:jc w:val="both"/>
        <w:rPr>
          <w:color w:val="auto"/>
        </w:rPr>
      </w:pPr>
      <w:bookmarkStart w:id="52" w:name="h.l2slpl80gzry" w:colFirst="0" w:colLast="0"/>
      <w:bookmarkEnd w:id="52"/>
      <w:r w:rsidRPr="000C4E99">
        <w:rPr>
          <w:color w:val="auto"/>
        </w:rPr>
        <w:t xml:space="preserve">The Internet connection is also a constraint for the application. Since the application fetches data from the database over the Internet, it is crucial that there is an Internet connection for the application to function. </w:t>
      </w:r>
    </w:p>
    <w:p w:rsidR="00EE1141" w:rsidRPr="000C4E99" w:rsidRDefault="005A481E" w:rsidP="005A481E">
      <w:pPr>
        <w:tabs>
          <w:tab w:val="left" w:pos="1520"/>
        </w:tabs>
        <w:jc w:val="both"/>
        <w:rPr>
          <w:color w:val="auto"/>
        </w:rPr>
      </w:pPr>
      <w:bookmarkStart w:id="53" w:name="h.3j2qqm3" w:colFirst="0" w:colLast="0"/>
      <w:bookmarkEnd w:id="53"/>
      <w:r w:rsidRPr="000C4E99">
        <w:rPr>
          <w:color w:val="auto"/>
        </w:rPr>
        <w:t xml:space="preserve">Both the web portal and the mobile application will be constrained by the capacity of the database. Since the database is shared between both application it may be forced to queue incoming requests and therefore increase the time it takes to fetch data. </w:t>
      </w:r>
    </w:p>
    <w:p w:rsidR="00EE1141" w:rsidRPr="008A404B" w:rsidRDefault="005A481E" w:rsidP="004C1830">
      <w:pPr>
        <w:pStyle w:val="Heading2"/>
        <w:ind w:left="0"/>
        <w:rPr>
          <w:u w:val="none"/>
        </w:rPr>
      </w:pPr>
      <w:bookmarkStart w:id="54" w:name="_Toc437870018"/>
      <w:r w:rsidRPr="008A404B">
        <w:rPr>
          <w:u w:val="none"/>
        </w:rPr>
        <w:t>2.5 Assumptions and Dependencies</w:t>
      </w:r>
      <w:bookmarkEnd w:id="54"/>
    </w:p>
    <w:p w:rsidR="00EE1141" w:rsidRPr="000C4E99" w:rsidRDefault="00EE1141" w:rsidP="005A481E">
      <w:pPr>
        <w:jc w:val="both"/>
        <w:rPr>
          <w:color w:val="auto"/>
        </w:rPr>
      </w:pPr>
      <w:bookmarkStart w:id="55" w:name="h.mg64iz3je53" w:colFirst="0" w:colLast="0"/>
      <w:bookmarkEnd w:id="55"/>
    </w:p>
    <w:p w:rsidR="00EE1141" w:rsidRPr="000C4E99" w:rsidRDefault="005A481E" w:rsidP="005A481E">
      <w:pPr>
        <w:jc w:val="both"/>
        <w:rPr>
          <w:color w:val="auto"/>
        </w:rPr>
      </w:pPr>
      <w:bookmarkStart w:id="56" w:name="h.vsmiiekh08vq" w:colFirst="0" w:colLast="0"/>
      <w:bookmarkEnd w:id="56"/>
      <w:r w:rsidRPr="000C4E99">
        <w:rPr>
          <w:color w:val="auto"/>
        </w:rPr>
        <w:t>This section covers the factors that affect the requirements stated in the srs.</w:t>
      </w:r>
    </w:p>
    <w:p w:rsidR="00EE1141" w:rsidRPr="000C4E99" w:rsidRDefault="005A481E" w:rsidP="005A481E">
      <w:pPr>
        <w:jc w:val="both"/>
        <w:rPr>
          <w:color w:val="auto"/>
        </w:rPr>
      </w:pPr>
      <w:bookmarkStart w:id="57" w:name="h.9lrplt8d9jx6" w:colFirst="0" w:colLast="0"/>
      <w:bookmarkEnd w:id="57"/>
      <w:r w:rsidRPr="000C4E99">
        <w:rPr>
          <w:color w:val="auto"/>
        </w:rPr>
        <w:t xml:space="preserve">Passengers shall </w:t>
      </w:r>
      <w:r w:rsidR="00FD602C" w:rsidRPr="000C4E99">
        <w:rPr>
          <w:color w:val="auto"/>
        </w:rPr>
        <w:t>possess</w:t>
      </w:r>
      <w:r w:rsidRPr="000C4E99">
        <w:rPr>
          <w:color w:val="auto"/>
        </w:rPr>
        <w:t xml:space="preserve"> smart phones. And, their devices shall have access to good inter net.</w:t>
      </w:r>
    </w:p>
    <w:p w:rsidR="00EE1141" w:rsidRPr="000C4E99" w:rsidRDefault="005A481E" w:rsidP="005A481E">
      <w:pPr>
        <w:numPr>
          <w:ilvl w:val="0"/>
          <w:numId w:val="9"/>
        </w:numPr>
        <w:ind w:hanging="360"/>
        <w:contextualSpacing/>
        <w:jc w:val="both"/>
        <w:rPr>
          <w:color w:val="auto"/>
        </w:rPr>
      </w:pPr>
      <w:bookmarkStart w:id="58" w:name="h.ulmcbm8eblyb" w:colFirst="0" w:colLast="0"/>
      <w:bookmarkEnd w:id="58"/>
      <w:r w:rsidRPr="000C4E99">
        <w:rPr>
          <w:color w:val="auto"/>
        </w:rPr>
        <w:t>One assumption about the product is that it will always be used on mobile phones that have the required properties as described in section 2.1.6. If the phone does not have required described properties needed for the application, the application may not work as intended or even at all.</w:t>
      </w:r>
    </w:p>
    <w:p w:rsidR="00EE1141" w:rsidRPr="000C4E99" w:rsidRDefault="005A481E" w:rsidP="005A481E">
      <w:pPr>
        <w:numPr>
          <w:ilvl w:val="0"/>
          <w:numId w:val="9"/>
        </w:numPr>
        <w:spacing w:line="360" w:lineRule="auto"/>
        <w:ind w:hanging="360"/>
        <w:contextualSpacing/>
        <w:jc w:val="both"/>
        <w:rPr>
          <w:color w:val="auto"/>
        </w:rPr>
      </w:pPr>
      <w:r w:rsidRPr="000C4E99">
        <w:rPr>
          <w:color w:val="auto"/>
        </w:rPr>
        <w:t xml:space="preserve">The server on which captured information is to be stored shall run over the Internet. Therefore, the user shall be required to have knowledge on how to use the Internet.  </w:t>
      </w:r>
    </w:p>
    <w:p w:rsidR="00EE1141" w:rsidRPr="000C4E99" w:rsidRDefault="005A481E" w:rsidP="005A481E">
      <w:pPr>
        <w:numPr>
          <w:ilvl w:val="0"/>
          <w:numId w:val="9"/>
        </w:numPr>
        <w:spacing w:line="360" w:lineRule="auto"/>
        <w:ind w:hanging="360"/>
        <w:contextualSpacing/>
        <w:jc w:val="both"/>
        <w:rPr>
          <w:color w:val="auto"/>
        </w:rPr>
      </w:pPr>
      <w:r w:rsidRPr="000C4E99">
        <w:rPr>
          <w:color w:val="auto"/>
        </w:rPr>
        <w:t>The users understand English since all the instructions are in English.</w:t>
      </w:r>
    </w:p>
    <w:p w:rsidR="00EE1141" w:rsidRPr="000C4E99" w:rsidRDefault="005A481E" w:rsidP="005A481E">
      <w:pPr>
        <w:numPr>
          <w:ilvl w:val="0"/>
          <w:numId w:val="9"/>
        </w:numPr>
        <w:spacing w:line="360" w:lineRule="auto"/>
        <w:ind w:hanging="360"/>
        <w:contextualSpacing/>
        <w:jc w:val="both"/>
        <w:rPr>
          <w:color w:val="auto"/>
        </w:rPr>
      </w:pPr>
      <w:r w:rsidRPr="000C4E99">
        <w:rPr>
          <w:color w:val="auto"/>
        </w:rPr>
        <w:t>The server on which captured information is to be stored shall be available most of the time.</w:t>
      </w:r>
    </w:p>
    <w:p w:rsidR="00EE1141" w:rsidRPr="008A404B" w:rsidRDefault="005A481E" w:rsidP="004C1830">
      <w:pPr>
        <w:pStyle w:val="Heading2"/>
        <w:ind w:left="0"/>
        <w:rPr>
          <w:u w:val="none"/>
        </w:rPr>
      </w:pPr>
      <w:bookmarkStart w:id="59" w:name="h.p232ko7wfoff" w:colFirst="0" w:colLast="0"/>
      <w:bookmarkStart w:id="60" w:name="h.snpqrc7amv5v" w:colFirst="0" w:colLast="0"/>
      <w:bookmarkStart w:id="61" w:name="h.jxf2z7t9nsjh" w:colFirst="0" w:colLast="0"/>
      <w:bookmarkStart w:id="62" w:name="h.k540kaj9v0qt" w:colFirst="0" w:colLast="0"/>
      <w:bookmarkStart w:id="63" w:name="h.1y810tw" w:colFirst="0" w:colLast="0"/>
      <w:bookmarkStart w:id="64" w:name="_Toc437870019"/>
      <w:bookmarkEnd w:id="59"/>
      <w:bookmarkEnd w:id="60"/>
      <w:bookmarkEnd w:id="61"/>
      <w:bookmarkEnd w:id="62"/>
      <w:bookmarkEnd w:id="63"/>
      <w:r w:rsidRPr="008A404B">
        <w:rPr>
          <w:u w:val="none"/>
        </w:rPr>
        <w:t>2.6 Apportioning of Requirements.</w:t>
      </w:r>
      <w:bookmarkEnd w:id="64"/>
    </w:p>
    <w:p w:rsidR="00EE1141" w:rsidRPr="000C4E99" w:rsidRDefault="00EE1141" w:rsidP="005A481E">
      <w:pPr>
        <w:jc w:val="both"/>
        <w:rPr>
          <w:color w:val="auto"/>
        </w:rPr>
      </w:pPr>
    </w:p>
    <w:p w:rsidR="00EE1141" w:rsidRPr="000C4E99" w:rsidRDefault="005A481E" w:rsidP="005A481E">
      <w:pPr>
        <w:tabs>
          <w:tab w:val="left" w:pos="1520"/>
        </w:tabs>
        <w:jc w:val="both"/>
        <w:rPr>
          <w:color w:val="auto"/>
        </w:rPr>
      </w:pPr>
      <w:bookmarkStart w:id="65" w:name="h.w6tcpfq6imwe" w:colFirst="0" w:colLast="0"/>
      <w:bookmarkEnd w:id="65"/>
      <w:r w:rsidRPr="000C4E99">
        <w:rPr>
          <w:color w:val="auto"/>
        </w:rPr>
        <w:t>The tracking device shall provide a network for a vehicle on which it is attached such that every passenger who enters the vehicle and launches the application, it will automatically create a log and send it to the database server. And when the passenger leaves the vehicle, the application will automatically send a log to the database indicating the departure of the passenger which contains the location where the passenger leaves the vehicle.</w:t>
      </w:r>
    </w:p>
    <w:p w:rsidR="00EE1141" w:rsidRPr="000C4E99" w:rsidRDefault="005A481E" w:rsidP="005A481E">
      <w:pPr>
        <w:tabs>
          <w:tab w:val="left" w:pos="1520"/>
        </w:tabs>
        <w:jc w:val="both"/>
        <w:rPr>
          <w:color w:val="auto"/>
        </w:rPr>
      </w:pPr>
      <w:bookmarkStart w:id="66" w:name="h.4i7ojhp" w:colFirst="0" w:colLast="0"/>
      <w:bookmarkEnd w:id="66"/>
      <w:r w:rsidRPr="000C4E99">
        <w:rPr>
          <w:color w:val="auto"/>
        </w:rPr>
        <w:t>The web portal shall be modified in such a way that it shall be accessed by the registered users.</w:t>
      </w:r>
    </w:p>
    <w:p w:rsidR="00EE1141" w:rsidRPr="008A404B" w:rsidRDefault="005A481E" w:rsidP="008A404B">
      <w:pPr>
        <w:pStyle w:val="Heading1"/>
      </w:pPr>
      <w:bookmarkStart w:id="67" w:name="_Toc437870020"/>
      <w:r w:rsidRPr="008A404B">
        <w:t>3.  Specific Requirements</w:t>
      </w:r>
      <w:bookmarkEnd w:id="67"/>
      <w:r w:rsidRPr="008A404B">
        <w:t xml:space="preserve"> </w:t>
      </w:r>
    </w:p>
    <w:p w:rsidR="00EE1141" w:rsidRPr="005A3DAF" w:rsidRDefault="005A481E" w:rsidP="008B5513">
      <w:pPr>
        <w:rPr>
          <w:b/>
        </w:rPr>
      </w:pPr>
      <w:r w:rsidRPr="005A3DAF">
        <w:t xml:space="preserve"> This section contains all the software requirements at a level of detail sufficient to enable designers to design a system to satisfy those requirements, and testers to test that the system satisfies those requirements.</w:t>
      </w:r>
      <w:r w:rsidRPr="005A3DAF">
        <w:rPr>
          <w:i/>
        </w:rPr>
        <w:t xml:space="preserve">  </w:t>
      </w:r>
    </w:p>
    <w:p w:rsidR="00EE1141" w:rsidRPr="000C4E99" w:rsidRDefault="00EE1141" w:rsidP="005A481E">
      <w:pPr>
        <w:tabs>
          <w:tab w:val="left" w:pos="1520"/>
        </w:tabs>
        <w:jc w:val="both"/>
        <w:rPr>
          <w:color w:val="auto"/>
        </w:rPr>
      </w:pPr>
    </w:p>
    <w:p w:rsidR="00EE1141" w:rsidRDefault="005A481E" w:rsidP="005A481E">
      <w:pPr>
        <w:jc w:val="both"/>
        <w:rPr>
          <w:b/>
          <w:color w:val="auto"/>
        </w:rPr>
      </w:pPr>
      <w:r w:rsidRPr="000C4E99">
        <w:rPr>
          <w:b/>
          <w:color w:val="auto"/>
        </w:rPr>
        <w:t>3.1 User class 1: Passenger</w:t>
      </w:r>
    </w:p>
    <w:p w:rsidR="00321243" w:rsidRPr="000C4E99" w:rsidRDefault="00321243" w:rsidP="005A481E">
      <w:pPr>
        <w:jc w:val="both"/>
        <w:rPr>
          <w:color w:val="auto"/>
        </w:rPr>
      </w:pPr>
    </w:p>
    <w:p w:rsidR="00EE1141" w:rsidRPr="000C4E99" w:rsidRDefault="005A481E" w:rsidP="005A481E">
      <w:pPr>
        <w:jc w:val="both"/>
        <w:rPr>
          <w:color w:val="auto"/>
        </w:rPr>
      </w:pPr>
      <w:r w:rsidRPr="000C4E99">
        <w:rPr>
          <w:color w:val="auto"/>
        </w:rPr>
        <w:t>3.1.1 Functional requirement 1.1</w:t>
      </w:r>
    </w:p>
    <w:p w:rsidR="00EE1141" w:rsidRPr="000C4E99" w:rsidRDefault="005A481E" w:rsidP="005A481E">
      <w:pPr>
        <w:jc w:val="both"/>
        <w:rPr>
          <w:color w:val="auto"/>
        </w:rPr>
      </w:pPr>
      <w:r w:rsidRPr="000C4E99">
        <w:rPr>
          <w:color w:val="auto"/>
        </w:rPr>
        <w:t xml:space="preserve">ID: FR1 </w:t>
      </w:r>
    </w:p>
    <w:p w:rsidR="00EE1141" w:rsidRPr="000C4E99" w:rsidRDefault="005A481E" w:rsidP="005A481E">
      <w:pPr>
        <w:jc w:val="both"/>
        <w:rPr>
          <w:color w:val="auto"/>
        </w:rPr>
      </w:pPr>
      <w:r w:rsidRPr="000C4E99">
        <w:rPr>
          <w:color w:val="auto"/>
        </w:rPr>
        <w:t xml:space="preserve">TITLE: Download mobile application </w:t>
      </w:r>
    </w:p>
    <w:p w:rsidR="00EE1141" w:rsidRPr="000C4E99" w:rsidRDefault="005A481E" w:rsidP="005A481E">
      <w:pPr>
        <w:jc w:val="both"/>
        <w:rPr>
          <w:color w:val="auto"/>
        </w:rPr>
      </w:pPr>
      <w:r w:rsidRPr="000C4E99">
        <w:rPr>
          <w:color w:val="auto"/>
        </w:rPr>
        <w:t>DESC:  A passenger shall be required to download the mobile application from the application store.</w:t>
      </w:r>
    </w:p>
    <w:p w:rsidR="00EE1141" w:rsidRPr="000C4E99" w:rsidRDefault="00EE1141" w:rsidP="005A481E">
      <w:pPr>
        <w:jc w:val="both"/>
        <w:rPr>
          <w:color w:val="auto"/>
        </w:rPr>
      </w:pPr>
    </w:p>
    <w:p w:rsidR="00EE1141" w:rsidRPr="000C4E99" w:rsidRDefault="005A481E" w:rsidP="005A481E">
      <w:pPr>
        <w:jc w:val="both"/>
        <w:rPr>
          <w:color w:val="auto"/>
        </w:rPr>
      </w:pPr>
      <w:r w:rsidRPr="000C4E99">
        <w:rPr>
          <w:color w:val="auto"/>
        </w:rPr>
        <w:t>3.1.2 Functional requirement 1.2</w:t>
      </w:r>
    </w:p>
    <w:p w:rsidR="00EE1141" w:rsidRPr="000C4E99" w:rsidRDefault="005A481E" w:rsidP="005A481E">
      <w:pPr>
        <w:jc w:val="both"/>
        <w:rPr>
          <w:color w:val="auto"/>
        </w:rPr>
      </w:pPr>
      <w:r w:rsidRPr="000C4E99">
        <w:rPr>
          <w:color w:val="auto"/>
        </w:rPr>
        <w:t>ID: FR2</w:t>
      </w:r>
    </w:p>
    <w:p w:rsidR="00EE1141" w:rsidRPr="000C4E99" w:rsidRDefault="005A481E" w:rsidP="005A481E">
      <w:pPr>
        <w:jc w:val="both"/>
        <w:rPr>
          <w:color w:val="auto"/>
        </w:rPr>
      </w:pPr>
      <w:r w:rsidRPr="000C4E99">
        <w:rPr>
          <w:color w:val="auto"/>
        </w:rPr>
        <w:t xml:space="preserve">TITLE: Passenger registration - Mobile application </w:t>
      </w:r>
    </w:p>
    <w:p w:rsidR="00EE1141" w:rsidRPr="000C4E99" w:rsidRDefault="005A481E" w:rsidP="005A481E">
      <w:pPr>
        <w:jc w:val="both"/>
        <w:rPr>
          <w:color w:val="auto"/>
        </w:rPr>
      </w:pPr>
      <w:r w:rsidRPr="000C4E99">
        <w:rPr>
          <w:color w:val="auto"/>
        </w:rPr>
        <w:t>DESC: Given that a passenger has downloaded the mobile application, the passenger shall be required to register through the mobile application. The passenger must provide Name, password, National ID number and phone number.</w:t>
      </w:r>
    </w:p>
    <w:p w:rsidR="00EE1141" w:rsidRPr="000C4E99" w:rsidRDefault="00EE1141" w:rsidP="005A481E">
      <w:pPr>
        <w:jc w:val="both"/>
        <w:rPr>
          <w:color w:val="auto"/>
        </w:rPr>
      </w:pPr>
    </w:p>
    <w:p w:rsidR="00EE1141" w:rsidRPr="000C4E99" w:rsidRDefault="005A481E" w:rsidP="005A481E">
      <w:pPr>
        <w:jc w:val="both"/>
        <w:rPr>
          <w:color w:val="auto"/>
        </w:rPr>
      </w:pPr>
      <w:r w:rsidRPr="000C4E99">
        <w:rPr>
          <w:color w:val="auto"/>
        </w:rPr>
        <w:t>3.1.3 Functional requirement 1.3</w:t>
      </w:r>
    </w:p>
    <w:p w:rsidR="00EE1141" w:rsidRPr="000C4E99" w:rsidRDefault="005A481E" w:rsidP="005A481E">
      <w:pPr>
        <w:jc w:val="both"/>
        <w:rPr>
          <w:color w:val="auto"/>
        </w:rPr>
      </w:pPr>
      <w:r w:rsidRPr="000C4E99">
        <w:rPr>
          <w:color w:val="auto"/>
        </w:rPr>
        <w:t>ID: FR3</w:t>
      </w:r>
    </w:p>
    <w:p w:rsidR="00EE1141" w:rsidRPr="000C4E99" w:rsidRDefault="005A481E" w:rsidP="005A481E">
      <w:pPr>
        <w:jc w:val="both"/>
        <w:rPr>
          <w:color w:val="auto"/>
        </w:rPr>
      </w:pPr>
      <w:r w:rsidRPr="000C4E99">
        <w:rPr>
          <w:color w:val="auto"/>
        </w:rPr>
        <w:t xml:space="preserve">TITLE: Passenger log-in - Mobile application </w:t>
      </w:r>
    </w:p>
    <w:p w:rsidR="00EE1141" w:rsidRPr="000C4E99" w:rsidRDefault="005A481E" w:rsidP="005A481E">
      <w:pPr>
        <w:jc w:val="both"/>
        <w:rPr>
          <w:color w:val="auto"/>
        </w:rPr>
      </w:pPr>
      <w:r w:rsidRPr="000C4E99">
        <w:rPr>
          <w:color w:val="auto"/>
        </w:rPr>
        <w:t>DESC:</w:t>
      </w:r>
      <w:r w:rsidR="00FD602C">
        <w:rPr>
          <w:color w:val="auto"/>
        </w:rPr>
        <w:t xml:space="preserve"> </w:t>
      </w:r>
      <w:r w:rsidRPr="000C4E99">
        <w:rPr>
          <w:color w:val="auto"/>
        </w:rPr>
        <w:t>Given that a pa</w:t>
      </w:r>
      <w:r w:rsidR="00321243">
        <w:rPr>
          <w:color w:val="auto"/>
        </w:rPr>
        <w:t>ssenger has registered, then</w:t>
      </w:r>
      <w:r w:rsidRPr="000C4E99">
        <w:rPr>
          <w:color w:val="auto"/>
        </w:rPr>
        <w:t xml:space="preserve"> he/she should be able to log in to the mobile application. The log-in information will be stored on the phone and in the future the passenger should be logged in automatically.</w:t>
      </w:r>
    </w:p>
    <w:p w:rsidR="00EE1141" w:rsidRPr="000C4E99" w:rsidRDefault="00EE1141" w:rsidP="005A481E">
      <w:pPr>
        <w:jc w:val="both"/>
        <w:rPr>
          <w:color w:val="auto"/>
        </w:rPr>
      </w:pPr>
    </w:p>
    <w:p w:rsidR="00321243" w:rsidRDefault="00321243" w:rsidP="005A481E">
      <w:pPr>
        <w:jc w:val="both"/>
        <w:rPr>
          <w:color w:val="auto"/>
        </w:rPr>
      </w:pPr>
    </w:p>
    <w:p w:rsidR="00321243" w:rsidRDefault="00321243" w:rsidP="005A481E">
      <w:pPr>
        <w:jc w:val="both"/>
        <w:rPr>
          <w:color w:val="auto"/>
        </w:rPr>
      </w:pPr>
    </w:p>
    <w:p w:rsidR="00EE1141" w:rsidRPr="000C4E99" w:rsidRDefault="005A481E" w:rsidP="005A481E">
      <w:pPr>
        <w:jc w:val="both"/>
        <w:rPr>
          <w:color w:val="auto"/>
        </w:rPr>
      </w:pPr>
      <w:r w:rsidRPr="000C4E99">
        <w:rPr>
          <w:color w:val="auto"/>
        </w:rPr>
        <w:t>3.1.4 Functional requirement 1.4</w:t>
      </w:r>
    </w:p>
    <w:p w:rsidR="00EE1141" w:rsidRPr="000C4E99" w:rsidRDefault="005A481E" w:rsidP="005A481E">
      <w:pPr>
        <w:jc w:val="both"/>
        <w:rPr>
          <w:color w:val="auto"/>
        </w:rPr>
      </w:pPr>
      <w:r w:rsidRPr="000C4E99">
        <w:rPr>
          <w:color w:val="auto"/>
        </w:rPr>
        <w:t xml:space="preserve">ID: FR4 </w:t>
      </w:r>
    </w:p>
    <w:p w:rsidR="00EE1141" w:rsidRPr="000C4E99" w:rsidRDefault="00FD602C" w:rsidP="005A481E">
      <w:pPr>
        <w:jc w:val="both"/>
        <w:rPr>
          <w:color w:val="auto"/>
        </w:rPr>
      </w:pPr>
      <w:r w:rsidRPr="000C4E99">
        <w:rPr>
          <w:color w:val="auto"/>
        </w:rPr>
        <w:t>TITLE: Scan</w:t>
      </w:r>
      <w:r w:rsidR="005A481E" w:rsidRPr="000C4E99">
        <w:rPr>
          <w:color w:val="auto"/>
        </w:rPr>
        <w:t xml:space="preserve"> the Quick Response code (QR code).</w:t>
      </w:r>
    </w:p>
    <w:p w:rsidR="00EE1141" w:rsidRPr="000C4E99" w:rsidRDefault="005A481E" w:rsidP="005A481E">
      <w:pPr>
        <w:jc w:val="both"/>
        <w:rPr>
          <w:color w:val="auto"/>
        </w:rPr>
      </w:pPr>
      <w:r w:rsidRPr="000C4E99">
        <w:rPr>
          <w:color w:val="auto"/>
        </w:rPr>
        <w:t>DESC: The passenger sh</w:t>
      </w:r>
      <w:r w:rsidR="00321243">
        <w:rPr>
          <w:color w:val="auto"/>
        </w:rPr>
        <w:t xml:space="preserve">all be prompted to enter the </w:t>
      </w:r>
      <w:r w:rsidRPr="000C4E99">
        <w:rPr>
          <w:color w:val="auto"/>
        </w:rPr>
        <w:t>unique identification number by use of the QR code that shall be placed on a vehicle.</w:t>
      </w:r>
    </w:p>
    <w:p w:rsidR="00EE1141" w:rsidRPr="000C4E99" w:rsidRDefault="00EE1141" w:rsidP="005A481E">
      <w:pPr>
        <w:jc w:val="both"/>
        <w:rPr>
          <w:color w:val="auto"/>
        </w:rPr>
      </w:pPr>
    </w:p>
    <w:p w:rsidR="00EE1141" w:rsidRDefault="00FD602C" w:rsidP="005A481E">
      <w:pPr>
        <w:jc w:val="both"/>
        <w:rPr>
          <w:b/>
          <w:color w:val="auto"/>
        </w:rPr>
      </w:pPr>
      <w:r w:rsidRPr="000C4E99">
        <w:rPr>
          <w:b/>
          <w:color w:val="auto"/>
        </w:rPr>
        <w:t>3.2 User</w:t>
      </w:r>
      <w:r w:rsidR="005A481E" w:rsidRPr="000C4E99">
        <w:rPr>
          <w:b/>
          <w:color w:val="auto"/>
        </w:rPr>
        <w:t xml:space="preserve"> class 2: Police</w:t>
      </w:r>
    </w:p>
    <w:p w:rsidR="003678E8" w:rsidRPr="000C4E99" w:rsidRDefault="003678E8" w:rsidP="005A481E">
      <w:pPr>
        <w:jc w:val="both"/>
        <w:rPr>
          <w:color w:val="auto"/>
        </w:rPr>
      </w:pPr>
    </w:p>
    <w:p w:rsidR="00EE1141" w:rsidRPr="000C4E99" w:rsidRDefault="005A481E" w:rsidP="005A481E">
      <w:pPr>
        <w:jc w:val="both"/>
        <w:rPr>
          <w:color w:val="auto"/>
        </w:rPr>
      </w:pPr>
      <w:r w:rsidRPr="000C4E99">
        <w:rPr>
          <w:color w:val="auto"/>
        </w:rPr>
        <w:t>3.2.1 Function requirement 2.1</w:t>
      </w:r>
    </w:p>
    <w:p w:rsidR="00EE1141" w:rsidRPr="000C4E99" w:rsidRDefault="005A481E" w:rsidP="005A481E">
      <w:pPr>
        <w:jc w:val="both"/>
        <w:rPr>
          <w:color w:val="auto"/>
        </w:rPr>
      </w:pPr>
      <w:r w:rsidRPr="000C4E99">
        <w:rPr>
          <w:color w:val="auto"/>
        </w:rPr>
        <w:t>ID: FR5</w:t>
      </w:r>
    </w:p>
    <w:p w:rsidR="00EE1141" w:rsidRPr="000C4E99" w:rsidRDefault="005A481E" w:rsidP="005A481E">
      <w:pPr>
        <w:jc w:val="both"/>
        <w:rPr>
          <w:color w:val="auto"/>
        </w:rPr>
      </w:pPr>
      <w:r w:rsidRPr="000C4E99">
        <w:rPr>
          <w:color w:val="auto"/>
        </w:rPr>
        <w:t xml:space="preserve">TITLE: Police log-in </w:t>
      </w:r>
    </w:p>
    <w:p w:rsidR="00EE1141" w:rsidRPr="000C4E99" w:rsidRDefault="005A481E" w:rsidP="005A481E">
      <w:pPr>
        <w:jc w:val="both"/>
        <w:rPr>
          <w:color w:val="auto"/>
        </w:rPr>
      </w:pPr>
      <w:r w:rsidRPr="000C4E99">
        <w:rPr>
          <w:color w:val="auto"/>
        </w:rPr>
        <w:t>DESC: The police shall log in to the web portal since they shall be able to trace the location of the vehicle via google maps.</w:t>
      </w:r>
    </w:p>
    <w:p w:rsidR="00EE1141" w:rsidRPr="000C4E99" w:rsidRDefault="00EE1141" w:rsidP="005A481E">
      <w:pPr>
        <w:jc w:val="both"/>
        <w:rPr>
          <w:color w:val="auto"/>
        </w:rPr>
      </w:pPr>
    </w:p>
    <w:p w:rsidR="00EE1141" w:rsidRPr="000C4E99" w:rsidRDefault="00FD602C" w:rsidP="005A481E">
      <w:pPr>
        <w:jc w:val="both"/>
        <w:rPr>
          <w:color w:val="auto"/>
        </w:rPr>
      </w:pPr>
      <w:r w:rsidRPr="000C4E99">
        <w:rPr>
          <w:color w:val="auto"/>
        </w:rPr>
        <w:t>3.2.2 Function</w:t>
      </w:r>
      <w:r w:rsidR="005A481E" w:rsidRPr="000C4E99">
        <w:rPr>
          <w:color w:val="auto"/>
        </w:rPr>
        <w:t xml:space="preserve"> requirement 2.2</w:t>
      </w:r>
    </w:p>
    <w:p w:rsidR="00EE1141" w:rsidRPr="000C4E99" w:rsidRDefault="005A481E" w:rsidP="005A481E">
      <w:pPr>
        <w:jc w:val="both"/>
        <w:rPr>
          <w:color w:val="auto"/>
        </w:rPr>
      </w:pPr>
      <w:r w:rsidRPr="000C4E99">
        <w:rPr>
          <w:color w:val="auto"/>
        </w:rPr>
        <w:t>ID:</w:t>
      </w:r>
      <w:r w:rsidR="003678E8">
        <w:rPr>
          <w:color w:val="auto"/>
        </w:rPr>
        <w:t xml:space="preserve"> </w:t>
      </w:r>
      <w:r w:rsidRPr="000C4E99">
        <w:rPr>
          <w:color w:val="auto"/>
        </w:rPr>
        <w:t>FR6</w:t>
      </w:r>
    </w:p>
    <w:p w:rsidR="00EE1141" w:rsidRPr="000C4E99" w:rsidRDefault="005A481E" w:rsidP="005A481E">
      <w:pPr>
        <w:jc w:val="both"/>
        <w:rPr>
          <w:color w:val="auto"/>
        </w:rPr>
      </w:pPr>
      <w:r w:rsidRPr="000C4E99">
        <w:rPr>
          <w:color w:val="auto"/>
        </w:rPr>
        <w:t>TITLE: View vehicle location</w:t>
      </w:r>
    </w:p>
    <w:p w:rsidR="00EE1141" w:rsidRPr="000C4E99" w:rsidRDefault="005A481E" w:rsidP="005A481E">
      <w:pPr>
        <w:jc w:val="both"/>
        <w:rPr>
          <w:color w:val="auto"/>
        </w:rPr>
      </w:pPr>
      <w:r w:rsidRPr="000C4E99">
        <w:rPr>
          <w:color w:val="auto"/>
        </w:rPr>
        <w:t>DESC: The police shall be able to view the location of the vehicle by use of google maps.</w:t>
      </w:r>
    </w:p>
    <w:p w:rsidR="00EE1141" w:rsidRPr="000C4E99" w:rsidRDefault="00EE1141" w:rsidP="005A481E">
      <w:pPr>
        <w:jc w:val="both"/>
        <w:rPr>
          <w:color w:val="auto"/>
        </w:rPr>
      </w:pPr>
    </w:p>
    <w:p w:rsidR="00EE1141" w:rsidRDefault="00FD602C" w:rsidP="005A481E">
      <w:pPr>
        <w:jc w:val="both"/>
        <w:rPr>
          <w:b/>
          <w:color w:val="auto"/>
        </w:rPr>
      </w:pPr>
      <w:r w:rsidRPr="000C4E99">
        <w:rPr>
          <w:b/>
          <w:color w:val="auto"/>
        </w:rPr>
        <w:t>3.3 User</w:t>
      </w:r>
      <w:r w:rsidR="005A481E" w:rsidRPr="000C4E99">
        <w:rPr>
          <w:b/>
          <w:color w:val="auto"/>
        </w:rPr>
        <w:t xml:space="preserve"> class 3: Administrator</w:t>
      </w:r>
    </w:p>
    <w:p w:rsidR="003678E8" w:rsidRPr="000C4E99" w:rsidRDefault="003678E8" w:rsidP="005A481E">
      <w:pPr>
        <w:jc w:val="both"/>
        <w:rPr>
          <w:color w:val="auto"/>
        </w:rPr>
      </w:pPr>
    </w:p>
    <w:p w:rsidR="00EE1141" w:rsidRPr="000C4E99" w:rsidRDefault="005A481E" w:rsidP="005A481E">
      <w:pPr>
        <w:jc w:val="both"/>
        <w:rPr>
          <w:color w:val="auto"/>
        </w:rPr>
      </w:pPr>
      <w:r w:rsidRPr="000C4E99">
        <w:rPr>
          <w:color w:val="auto"/>
        </w:rPr>
        <w:t>3.3.1 Function requirement 3.1</w:t>
      </w:r>
    </w:p>
    <w:p w:rsidR="00EE1141" w:rsidRPr="000C4E99" w:rsidRDefault="005A481E" w:rsidP="005A481E">
      <w:pPr>
        <w:jc w:val="both"/>
        <w:rPr>
          <w:color w:val="auto"/>
        </w:rPr>
      </w:pPr>
      <w:r w:rsidRPr="000C4E99">
        <w:rPr>
          <w:color w:val="auto"/>
        </w:rPr>
        <w:t>ID: FR7</w:t>
      </w:r>
    </w:p>
    <w:p w:rsidR="00EE1141" w:rsidRPr="000C4E99" w:rsidRDefault="005A481E" w:rsidP="005A481E">
      <w:pPr>
        <w:jc w:val="both"/>
        <w:rPr>
          <w:color w:val="auto"/>
        </w:rPr>
      </w:pPr>
      <w:r w:rsidRPr="000C4E99">
        <w:rPr>
          <w:color w:val="auto"/>
        </w:rPr>
        <w:t>TITLE: Administrator log in In</w:t>
      </w:r>
      <w:r w:rsidR="003678E8">
        <w:rPr>
          <w:color w:val="auto"/>
        </w:rPr>
        <w:t xml:space="preserve"> order to administer the system</w:t>
      </w:r>
      <w:r w:rsidRPr="000C4E99">
        <w:rPr>
          <w:color w:val="auto"/>
        </w:rPr>
        <w:t>.</w:t>
      </w:r>
    </w:p>
    <w:p w:rsidR="00EE1141" w:rsidRPr="000C4E99" w:rsidRDefault="005A481E" w:rsidP="005A481E">
      <w:pPr>
        <w:jc w:val="both"/>
        <w:rPr>
          <w:color w:val="auto"/>
        </w:rPr>
      </w:pPr>
      <w:r w:rsidRPr="000C4E99">
        <w:rPr>
          <w:color w:val="auto"/>
        </w:rPr>
        <w:t>DESC: An administrator shall log in to the web-portal using the administrator account.</w:t>
      </w:r>
    </w:p>
    <w:p w:rsidR="00EE1141" w:rsidRPr="000C4E99" w:rsidRDefault="00EE1141" w:rsidP="005A481E">
      <w:pPr>
        <w:jc w:val="both"/>
        <w:rPr>
          <w:color w:val="auto"/>
        </w:rPr>
      </w:pPr>
    </w:p>
    <w:p w:rsidR="00EE1141" w:rsidRPr="000C4E99" w:rsidRDefault="005A481E" w:rsidP="005A481E">
      <w:pPr>
        <w:jc w:val="both"/>
        <w:rPr>
          <w:color w:val="auto"/>
        </w:rPr>
      </w:pPr>
      <w:r w:rsidRPr="000C4E99">
        <w:rPr>
          <w:color w:val="auto"/>
        </w:rPr>
        <w:t>3.3.2 Function requirement 3.2</w:t>
      </w:r>
    </w:p>
    <w:p w:rsidR="00EE1141" w:rsidRPr="000C4E99" w:rsidRDefault="005A481E" w:rsidP="005A481E">
      <w:pPr>
        <w:jc w:val="both"/>
        <w:rPr>
          <w:color w:val="auto"/>
        </w:rPr>
      </w:pPr>
      <w:r w:rsidRPr="000C4E99">
        <w:rPr>
          <w:color w:val="auto"/>
        </w:rPr>
        <w:t>ID: FR8</w:t>
      </w:r>
    </w:p>
    <w:p w:rsidR="00EE1141" w:rsidRPr="000C4E99" w:rsidRDefault="005A481E" w:rsidP="005A481E">
      <w:pPr>
        <w:jc w:val="both"/>
        <w:rPr>
          <w:color w:val="auto"/>
        </w:rPr>
      </w:pPr>
      <w:r w:rsidRPr="000C4E99">
        <w:rPr>
          <w:color w:val="auto"/>
        </w:rPr>
        <w:t>TITLE: Retrieve necessary information during the vehicle tracking process.</w:t>
      </w:r>
    </w:p>
    <w:p w:rsidR="00EE1141" w:rsidRPr="000C4E99" w:rsidRDefault="005A481E" w:rsidP="005A481E">
      <w:pPr>
        <w:jc w:val="both"/>
        <w:rPr>
          <w:color w:val="auto"/>
        </w:rPr>
      </w:pPr>
      <w:r w:rsidRPr="000C4E99">
        <w:rPr>
          <w:color w:val="auto"/>
        </w:rPr>
        <w:t>DESC: The administrator shall retrieve necessary information required during the tracking and information about a particular passenger.</w:t>
      </w:r>
    </w:p>
    <w:p w:rsidR="00EE1141" w:rsidRPr="000C4E99" w:rsidRDefault="00EE1141" w:rsidP="005A481E">
      <w:pPr>
        <w:jc w:val="both"/>
        <w:rPr>
          <w:color w:val="auto"/>
        </w:rPr>
      </w:pPr>
    </w:p>
    <w:p w:rsidR="00EE1141" w:rsidRPr="000C4E99" w:rsidRDefault="005A481E" w:rsidP="005A481E">
      <w:pPr>
        <w:jc w:val="both"/>
        <w:rPr>
          <w:color w:val="auto"/>
        </w:rPr>
      </w:pPr>
      <w:r w:rsidRPr="000C4E99">
        <w:rPr>
          <w:color w:val="auto"/>
        </w:rPr>
        <w:t>3.3.3 Function requirement 3.3</w:t>
      </w:r>
    </w:p>
    <w:p w:rsidR="00EE1141" w:rsidRPr="000C4E99" w:rsidRDefault="005A481E" w:rsidP="005A481E">
      <w:pPr>
        <w:jc w:val="both"/>
        <w:rPr>
          <w:color w:val="auto"/>
        </w:rPr>
      </w:pPr>
      <w:r w:rsidRPr="000C4E99">
        <w:rPr>
          <w:color w:val="auto"/>
        </w:rPr>
        <w:t>ID: FR9</w:t>
      </w:r>
    </w:p>
    <w:p w:rsidR="00EE1141" w:rsidRPr="000C4E99" w:rsidRDefault="005A481E" w:rsidP="005A481E">
      <w:pPr>
        <w:jc w:val="both"/>
        <w:rPr>
          <w:color w:val="auto"/>
        </w:rPr>
      </w:pPr>
      <w:r w:rsidRPr="000C4E99">
        <w:rPr>
          <w:color w:val="auto"/>
        </w:rPr>
        <w:t>TITLE: Register vehicles</w:t>
      </w:r>
    </w:p>
    <w:p w:rsidR="00EE1141" w:rsidRPr="000C4E99" w:rsidRDefault="005A481E" w:rsidP="005A481E">
      <w:pPr>
        <w:jc w:val="both"/>
        <w:rPr>
          <w:color w:val="auto"/>
        </w:rPr>
      </w:pPr>
      <w:r w:rsidRPr="000C4E99">
        <w:rPr>
          <w:color w:val="auto"/>
        </w:rPr>
        <w:t>DESC: The administrator shall register the vehicles.</w:t>
      </w:r>
    </w:p>
    <w:p w:rsidR="00EE1141" w:rsidRPr="000C4E99" w:rsidRDefault="00EE1141" w:rsidP="005A481E">
      <w:pPr>
        <w:jc w:val="both"/>
        <w:rPr>
          <w:color w:val="auto"/>
        </w:rPr>
      </w:pPr>
    </w:p>
    <w:p w:rsidR="003678E8" w:rsidRDefault="003678E8" w:rsidP="008A404B">
      <w:pPr>
        <w:pStyle w:val="Heading2"/>
        <w:rPr>
          <w:u w:val="none"/>
        </w:rPr>
      </w:pPr>
      <w:bookmarkStart w:id="68" w:name="h.2xcytpi" w:colFirst="0" w:colLast="0"/>
      <w:bookmarkStart w:id="69" w:name="_Toc437870021"/>
      <w:bookmarkEnd w:id="68"/>
    </w:p>
    <w:p w:rsidR="003678E8" w:rsidRDefault="003678E8" w:rsidP="008A404B">
      <w:pPr>
        <w:pStyle w:val="Heading2"/>
        <w:rPr>
          <w:u w:val="none"/>
        </w:rPr>
      </w:pPr>
    </w:p>
    <w:p w:rsidR="003678E8" w:rsidRDefault="003678E8" w:rsidP="008A404B">
      <w:pPr>
        <w:pStyle w:val="Heading2"/>
        <w:rPr>
          <w:u w:val="none"/>
        </w:rPr>
      </w:pPr>
    </w:p>
    <w:p w:rsidR="003678E8" w:rsidRDefault="003678E8" w:rsidP="008A404B">
      <w:pPr>
        <w:pStyle w:val="Heading2"/>
        <w:rPr>
          <w:u w:val="none"/>
        </w:rPr>
      </w:pPr>
    </w:p>
    <w:p w:rsidR="00EE1141" w:rsidRDefault="005A481E" w:rsidP="008A404B">
      <w:pPr>
        <w:pStyle w:val="Heading2"/>
        <w:rPr>
          <w:u w:val="none"/>
        </w:rPr>
      </w:pPr>
      <w:r w:rsidRPr="008A404B">
        <w:rPr>
          <w:u w:val="none"/>
        </w:rPr>
        <w:t>3.1 External Interfaces</w:t>
      </w:r>
      <w:bookmarkEnd w:id="69"/>
    </w:p>
    <w:p w:rsidR="00C24E7E" w:rsidRDefault="00C24E7E" w:rsidP="00C24E7E"/>
    <w:p w:rsidR="00C24E7E" w:rsidRDefault="00C24E7E" w:rsidP="00C24E7E">
      <w:pPr>
        <w:jc w:val="center"/>
      </w:pPr>
      <w:r>
        <w:rPr>
          <w:noProof/>
        </w:rPr>
        <w:drawing>
          <wp:inline distT="0" distB="0" distL="0" distR="0" wp14:anchorId="299CDB90" wp14:editId="019FDEA9">
            <wp:extent cx="3181350" cy="4667250"/>
            <wp:effectExtent l="0" t="0" r="0" b="0"/>
            <wp:docPr id="7" name="Picture 7"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1350" cy="4667250"/>
                    </a:xfrm>
                    <a:prstGeom prst="rect">
                      <a:avLst/>
                    </a:prstGeom>
                    <a:noFill/>
                    <a:ln>
                      <a:noFill/>
                    </a:ln>
                  </pic:spPr>
                </pic:pic>
              </a:graphicData>
            </a:graphic>
          </wp:inline>
        </w:drawing>
      </w:r>
    </w:p>
    <w:p w:rsidR="00C24E7E" w:rsidRDefault="00C24E7E" w:rsidP="00C24E7E"/>
    <w:p w:rsidR="00C24E7E" w:rsidRDefault="00C24E7E" w:rsidP="00C24E7E">
      <w:pPr>
        <w:jc w:val="center"/>
      </w:pPr>
      <w:r>
        <w:t xml:space="preserve">On installation of the </w:t>
      </w:r>
      <w:r w:rsidR="003678E8">
        <w:t>mobile</w:t>
      </w:r>
      <w:r>
        <w:t xml:space="preserve"> application the user will be required to do registration to capture his/her data for future reference within the system. This data includes name, phone number, </w:t>
      </w:r>
      <w:r>
        <w:t>and National</w:t>
      </w:r>
      <w:r>
        <w:t xml:space="preserve"> ID number. When entered, </w:t>
      </w:r>
      <w:r>
        <w:t>it’s</w:t>
      </w:r>
      <w:r>
        <w:t xml:space="preserve"> submitted and stored in the database. Then user automatically logs in and is provi</w:t>
      </w:r>
      <w:r>
        <w:t xml:space="preserve">ded with the home screen of the </w:t>
      </w:r>
      <w:r>
        <w:t>application.</w:t>
      </w:r>
      <w:r>
        <w:br/>
      </w:r>
      <w:r>
        <w:br/>
      </w:r>
      <w:r>
        <w:rPr>
          <w:noProof/>
        </w:rPr>
        <w:drawing>
          <wp:inline distT="0" distB="0" distL="0" distR="0" wp14:anchorId="6D2DA779" wp14:editId="0B7EC200">
            <wp:extent cx="3114675" cy="4229100"/>
            <wp:effectExtent l="0" t="0" r="9525" b="0"/>
            <wp:docPr id="6" name="Picture 6"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14675" cy="4229100"/>
                    </a:xfrm>
                    <a:prstGeom prst="rect">
                      <a:avLst/>
                    </a:prstGeom>
                    <a:noFill/>
                    <a:ln>
                      <a:noFill/>
                    </a:ln>
                  </pic:spPr>
                </pic:pic>
              </a:graphicData>
            </a:graphic>
          </wp:inline>
        </w:drawing>
      </w:r>
    </w:p>
    <w:p w:rsidR="00C24E7E" w:rsidRDefault="00C24E7E" w:rsidP="00C24E7E"/>
    <w:p w:rsidR="00C24E7E" w:rsidRDefault="00C24E7E" w:rsidP="00C24E7E">
      <w:r>
        <w:t>Capture button is clicked to invoke the QR code scanner and the user scans the QR code placed in front of his/her sit.</w:t>
      </w:r>
    </w:p>
    <w:p w:rsidR="00C24E7E" w:rsidRDefault="00C24E7E" w:rsidP="00C24E7E"/>
    <w:p w:rsidR="00C24E7E" w:rsidRDefault="00C24E7E" w:rsidP="00C24E7E"/>
    <w:p w:rsidR="00C24E7E" w:rsidRDefault="00C24E7E" w:rsidP="00C24E7E">
      <w:r>
        <w:rPr>
          <w:noProof/>
        </w:rPr>
        <w:drawing>
          <wp:inline distT="0" distB="0" distL="0" distR="0" wp14:anchorId="18E52E61" wp14:editId="2B30F171">
            <wp:extent cx="5791200" cy="3143250"/>
            <wp:effectExtent l="0" t="0" r="0" b="0"/>
            <wp:docPr id="5" name="Picture 5"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91200" cy="3143250"/>
                    </a:xfrm>
                    <a:prstGeom prst="rect">
                      <a:avLst/>
                    </a:prstGeom>
                    <a:noFill/>
                    <a:ln>
                      <a:noFill/>
                    </a:ln>
                  </pic:spPr>
                </pic:pic>
              </a:graphicData>
            </a:graphic>
          </wp:inline>
        </w:drawing>
      </w:r>
    </w:p>
    <w:p w:rsidR="00C24E7E" w:rsidRDefault="00C24E7E" w:rsidP="00C24E7E"/>
    <w:p w:rsidR="00C24E7E" w:rsidRDefault="00C24E7E" w:rsidP="00C24E7E">
      <w:r>
        <w:t>Home Screen of the online web portal which provides a number of functionality such as tracking vehicles by clicking the Track Vehicle tab and entering the vehicle ID number which will pick the latest registered location and pin point it on the map.</w:t>
      </w:r>
    </w:p>
    <w:p w:rsidR="00C24E7E" w:rsidRDefault="00C24E7E" w:rsidP="00C24E7E"/>
    <w:p w:rsidR="00C24E7E" w:rsidRDefault="00C24E7E" w:rsidP="00C24E7E"/>
    <w:p w:rsidR="00C24E7E" w:rsidRDefault="00C24E7E" w:rsidP="00C24E7E">
      <w:r>
        <w:rPr>
          <w:noProof/>
        </w:rPr>
        <w:drawing>
          <wp:inline distT="0" distB="0" distL="0" distR="0" wp14:anchorId="0FAB4A5B" wp14:editId="3950316B">
            <wp:extent cx="5524500" cy="2990850"/>
            <wp:effectExtent l="0" t="0" r="0" b="0"/>
            <wp:docPr id="4" name="Picture 4"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24500" cy="2990850"/>
                    </a:xfrm>
                    <a:prstGeom prst="rect">
                      <a:avLst/>
                    </a:prstGeom>
                    <a:noFill/>
                    <a:ln>
                      <a:noFill/>
                    </a:ln>
                  </pic:spPr>
                </pic:pic>
              </a:graphicData>
            </a:graphic>
          </wp:inline>
        </w:drawing>
      </w:r>
      <w:r>
        <w:br/>
        <w:t>User name and password fields are input and the login button is clicked to process the provided data and check for validity from the information in the database. If valid then the user is taken to the home screen.</w:t>
      </w:r>
    </w:p>
    <w:p w:rsidR="00C24E7E" w:rsidRDefault="00C24E7E" w:rsidP="00C24E7E"/>
    <w:p w:rsidR="00C24E7E" w:rsidRDefault="00C24E7E" w:rsidP="00C24E7E"/>
    <w:p w:rsidR="00C24E7E" w:rsidRDefault="00C24E7E" w:rsidP="00C24E7E">
      <w:r>
        <w:rPr>
          <w:noProof/>
        </w:rPr>
        <w:drawing>
          <wp:inline distT="0" distB="0" distL="0" distR="0" wp14:anchorId="54849DBA" wp14:editId="7EA3C9D3">
            <wp:extent cx="5600700" cy="2771775"/>
            <wp:effectExtent l="0" t="0" r="0" b="9525"/>
            <wp:docPr id="3" name="Picture 3" descr="registerveh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istervehicl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00700" cy="2771775"/>
                    </a:xfrm>
                    <a:prstGeom prst="rect">
                      <a:avLst/>
                    </a:prstGeom>
                    <a:noFill/>
                    <a:ln>
                      <a:noFill/>
                    </a:ln>
                  </pic:spPr>
                </pic:pic>
              </a:graphicData>
            </a:graphic>
          </wp:inline>
        </w:drawing>
      </w:r>
    </w:p>
    <w:p w:rsidR="00C24E7E" w:rsidRDefault="00C24E7E" w:rsidP="00C24E7E"/>
    <w:p w:rsidR="00C24E7E" w:rsidRDefault="00C24E7E" w:rsidP="00C24E7E">
      <w:r>
        <w:t xml:space="preserve">Vehicle registration is done by the administrators by filling the provided information of the vehicles which include plate number, license number, Owners name, </w:t>
      </w:r>
      <w:r>
        <w:t>owner’s</w:t>
      </w:r>
      <w:r>
        <w:t xml:space="preserve"> phone number.</w:t>
      </w:r>
    </w:p>
    <w:p w:rsidR="00C24E7E" w:rsidRPr="00C24E7E" w:rsidRDefault="00C24E7E" w:rsidP="00C24E7E"/>
    <w:p w:rsidR="00EE1141" w:rsidRPr="008A404B" w:rsidRDefault="005A481E" w:rsidP="00C24E7E">
      <w:pPr>
        <w:pStyle w:val="Heading2"/>
        <w:ind w:left="0"/>
        <w:rPr>
          <w:u w:val="none"/>
        </w:rPr>
      </w:pPr>
      <w:bookmarkStart w:id="70" w:name="h.1ci93xb" w:colFirst="0" w:colLast="0"/>
      <w:bookmarkStart w:id="71" w:name="_Toc437870022"/>
      <w:bookmarkEnd w:id="70"/>
      <w:r w:rsidRPr="008A404B">
        <w:rPr>
          <w:u w:val="none"/>
        </w:rPr>
        <w:t>3.2 Functions</w:t>
      </w:r>
      <w:bookmarkEnd w:id="71"/>
    </w:p>
    <w:p w:rsidR="00EE1141" w:rsidRPr="000C4E99" w:rsidRDefault="005A481E" w:rsidP="005A481E">
      <w:pPr>
        <w:jc w:val="both"/>
        <w:rPr>
          <w:color w:val="auto"/>
        </w:rPr>
      </w:pPr>
      <w:r w:rsidRPr="000C4E99">
        <w:rPr>
          <w:color w:val="auto"/>
        </w:rPr>
        <w:t>This section includes the requirements that specify all the fundamental actions of the software system. They include the following;</w:t>
      </w:r>
    </w:p>
    <w:p w:rsidR="00EE1141" w:rsidRPr="000C4E99" w:rsidRDefault="005A481E" w:rsidP="005A481E">
      <w:pPr>
        <w:numPr>
          <w:ilvl w:val="0"/>
          <w:numId w:val="1"/>
        </w:numPr>
        <w:ind w:hanging="360"/>
        <w:contextualSpacing/>
        <w:jc w:val="both"/>
        <w:rPr>
          <w:color w:val="auto"/>
        </w:rPr>
      </w:pPr>
      <w:r w:rsidRPr="000C4E99">
        <w:rPr>
          <w:color w:val="auto"/>
        </w:rPr>
        <w:t>The system shall accept and store the registration details of each passenger who downloads and installs the application.</w:t>
      </w:r>
    </w:p>
    <w:p w:rsidR="00EE1141" w:rsidRPr="000C4E99" w:rsidRDefault="005A481E" w:rsidP="005A481E">
      <w:pPr>
        <w:numPr>
          <w:ilvl w:val="0"/>
          <w:numId w:val="1"/>
        </w:numPr>
        <w:ind w:hanging="360"/>
        <w:contextualSpacing/>
        <w:jc w:val="both"/>
        <w:rPr>
          <w:color w:val="auto"/>
        </w:rPr>
      </w:pPr>
      <w:r w:rsidRPr="000C4E99">
        <w:rPr>
          <w:color w:val="auto"/>
        </w:rPr>
        <w:t>The system shall check for validity of the log in details of the passenger,</w:t>
      </w:r>
      <w:r w:rsidR="00C24E7E">
        <w:rPr>
          <w:color w:val="auto"/>
        </w:rPr>
        <w:t xml:space="preserve"> </w:t>
      </w:r>
      <w:r w:rsidRPr="000C4E99">
        <w:rPr>
          <w:color w:val="auto"/>
        </w:rPr>
        <w:t xml:space="preserve">police and administrators. </w:t>
      </w:r>
    </w:p>
    <w:p w:rsidR="00EE1141" w:rsidRPr="000C4E99" w:rsidRDefault="005A481E" w:rsidP="005A481E">
      <w:pPr>
        <w:numPr>
          <w:ilvl w:val="0"/>
          <w:numId w:val="1"/>
        </w:numPr>
        <w:ind w:hanging="360"/>
        <w:contextualSpacing/>
        <w:jc w:val="both"/>
        <w:rPr>
          <w:color w:val="auto"/>
        </w:rPr>
      </w:pPr>
      <w:r w:rsidRPr="000C4E99">
        <w:rPr>
          <w:color w:val="auto"/>
        </w:rPr>
        <w:t>The system shall match the vehicle ID the user scans against what has been registered during the vehicle registration.</w:t>
      </w:r>
    </w:p>
    <w:p w:rsidR="00EE1141" w:rsidRPr="000C4E99" w:rsidRDefault="005A481E" w:rsidP="005A481E">
      <w:pPr>
        <w:numPr>
          <w:ilvl w:val="0"/>
          <w:numId w:val="1"/>
        </w:numPr>
        <w:ind w:hanging="360"/>
        <w:contextualSpacing/>
        <w:jc w:val="both"/>
        <w:rPr>
          <w:color w:val="auto"/>
        </w:rPr>
      </w:pPr>
      <w:r w:rsidRPr="000C4E99">
        <w:rPr>
          <w:color w:val="auto"/>
        </w:rPr>
        <w:t>The system shall keep recording the locations of the registered vehicles by use of GPS as they are on the move.</w:t>
      </w:r>
    </w:p>
    <w:p w:rsidR="00EE1141" w:rsidRPr="000C4E99" w:rsidRDefault="005A481E" w:rsidP="005A481E">
      <w:pPr>
        <w:numPr>
          <w:ilvl w:val="0"/>
          <w:numId w:val="1"/>
        </w:numPr>
        <w:ind w:hanging="360"/>
        <w:contextualSpacing/>
        <w:jc w:val="both"/>
        <w:rPr>
          <w:color w:val="auto"/>
        </w:rPr>
      </w:pPr>
      <w:r w:rsidRPr="000C4E99">
        <w:rPr>
          <w:color w:val="auto"/>
        </w:rPr>
        <w:t>The system shall generate reports about the requested location details and the passenger details regarding a certain vehicle.</w:t>
      </w:r>
    </w:p>
    <w:p w:rsidR="00EE1141" w:rsidRPr="000C4E99" w:rsidRDefault="00EE1141" w:rsidP="005A481E">
      <w:pPr>
        <w:jc w:val="both"/>
        <w:rPr>
          <w:color w:val="auto"/>
        </w:rPr>
      </w:pPr>
    </w:p>
    <w:p w:rsidR="00AD39B0" w:rsidRPr="008A404B" w:rsidRDefault="005A481E" w:rsidP="00C24E7E">
      <w:pPr>
        <w:pStyle w:val="Heading2"/>
        <w:ind w:left="0"/>
        <w:rPr>
          <w:u w:val="none"/>
        </w:rPr>
      </w:pPr>
      <w:bookmarkStart w:id="72" w:name="_Toc437870023"/>
      <w:r w:rsidRPr="008A404B">
        <w:rPr>
          <w:u w:val="none"/>
        </w:rPr>
        <w:t>3.3 Performance Requirements</w:t>
      </w:r>
      <w:bookmarkStart w:id="73" w:name="h.2bn6wsx" w:colFirst="0" w:colLast="0"/>
      <w:bookmarkEnd w:id="73"/>
      <w:bookmarkEnd w:id="72"/>
    </w:p>
    <w:p w:rsidR="00AD39B0" w:rsidRPr="00E44327" w:rsidRDefault="00AD39B0" w:rsidP="00AD39B0"/>
    <w:p w:rsidR="00AD39B0" w:rsidRDefault="00AD39B0" w:rsidP="00AD39B0">
      <w:pPr>
        <w:tabs>
          <w:tab w:val="clear" w:pos="720"/>
          <w:tab w:val="clear" w:pos="5760"/>
        </w:tabs>
        <w:spacing w:after="155" w:line="276" w:lineRule="auto"/>
        <w:ind w:right="-15" w:firstLine="10"/>
      </w:pPr>
      <w:r>
        <w:t>The application that is supposed to sync information of user and vehicle ID with the current position is to be a mobile Based application whose performance will solely depend on the capabilities of the Android smart Phone held by the User.</w:t>
      </w:r>
    </w:p>
    <w:p w:rsidR="00AD39B0" w:rsidRDefault="00AD39B0" w:rsidP="00AD39B0">
      <w:pPr>
        <w:tabs>
          <w:tab w:val="clear" w:pos="720"/>
          <w:tab w:val="clear" w:pos="5760"/>
        </w:tabs>
        <w:spacing w:after="155" w:line="276" w:lineRule="auto"/>
        <w:ind w:right="-15" w:firstLine="10"/>
      </w:pPr>
      <w:r>
        <w:t>The processing of vehicle locations in terms of longitude and latitude on the web-portal by the Google maps API will solely depend on the speed of the internet access on the particular device being used.</w:t>
      </w:r>
    </w:p>
    <w:p w:rsidR="00EE1141" w:rsidRPr="000C4E99" w:rsidRDefault="00EE1141" w:rsidP="00A96168">
      <w:pPr>
        <w:spacing w:after="100"/>
        <w:jc w:val="both"/>
        <w:rPr>
          <w:color w:val="auto"/>
        </w:rPr>
      </w:pPr>
    </w:p>
    <w:p w:rsidR="007C17CC" w:rsidRPr="008A404B" w:rsidRDefault="005A481E" w:rsidP="00C24E7E">
      <w:pPr>
        <w:pStyle w:val="Heading2"/>
        <w:ind w:left="0"/>
        <w:rPr>
          <w:u w:val="none"/>
        </w:rPr>
      </w:pPr>
      <w:bookmarkStart w:id="74" w:name="_Toc437870024"/>
      <w:r w:rsidRPr="008A404B">
        <w:rPr>
          <w:u w:val="none"/>
        </w:rPr>
        <w:t>3.4 Logical Database Requirements</w:t>
      </w:r>
      <w:bookmarkEnd w:id="74"/>
    </w:p>
    <w:p w:rsidR="007C17CC" w:rsidRPr="000C4E99" w:rsidRDefault="007C17CC" w:rsidP="007C17CC"/>
    <w:p w:rsidR="007C17CC" w:rsidRPr="000C4E99" w:rsidRDefault="007C17CC" w:rsidP="007C17CC">
      <w:r w:rsidRPr="000C4E99">
        <w:t>This section specifies the logical requirements for any information that is to be placed into a database.</w:t>
      </w:r>
    </w:p>
    <w:p w:rsidR="007C17CC" w:rsidRPr="000C4E99" w:rsidRDefault="007C17CC" w:rsidP="007C17CC"/>
    <w:p w:rsidR="007C17CC" w:rsidRPr="000C4E99" w:rsidRDefault="007C17CC" w:rsidP="007C17CC"/>
    <w:p w:rsidR="007C17CC" w:rsidRPr="000C4E99" w:rsidRDefault="007C17CC" w:rsidP="007C17CC">
      <w:pPr>
        <w:rPr>
          <w:i/>
        </w:rPr>
      </w:pPr>
    </w:p>
    <w:p w:rsidR="007C17CC" w:rsidRPr="005A3DAF" w:rsidRDefault="007C17CC" w:rsidP="005A3DAF">
      <w:pPr>
        <w:rPr>
          <w:i/>
        </w:rPr>
      </w:pPr>
      <w:r w:rsidRPr="000C4E99">
        <w:rPr>
          <w:i/>
          <w:noProof/>
        </w:rPr>
        <w:drawing>
          <wp:inline distT="0" distB="0" distL="0" distR="0" wp14:anchorId="6C829B03" wp14:editId="6981A990">
            <wp:extent cx="5934075" cy="4286250"/>
            <wp:effectExtent l="0" t="0" r="9525" b="0"/>
            <wp:docPr id="2" name="Picture 2"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ER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4286250"/>
                    </a:xfrm>
                    <a:prstGeom prst="rect">
                      <a:avLst/>
                    </a:prstGeom>
                    <a:noFill/>
                    <a:ln>
                      <a:noFill/>
                    </a:ln>
                  </pic:spPr>
                </pic:pic>
              </a:graphicData>
            </a:graphic>
          </wp:inline>
        </w:drawing>
      </w:r>
    </w:p>
    <w:p w:rsidR="007C17CC" w:rsidRPr="000C4E99" w:rsidRDefault="007C17CC" w:rsidP="007C17CC">
      <w:pPr>
        <w:tabs>
          <w:tab w:val="clear" w:pos="5760"/>
          <w:tab w:val="left" w:pos="1520"/>
        </w:tabs>
        <w:spacing w:line="276" w:lineRule="auto"/>
        <w:jc w:val="both"/>
      </w:pPr>
    </w:p>
    <w:p w:rsidR="007C17CC" w:rsidRPr="000C4E99" w:rsidRDefault="007C17CC" w:rsidP="007C17CC"/>
    <w:p w:rsidR="00EE1141" w:rsidRPr="008A404B" w:rsidRDefault="005A481E" w:rsidP="008A404B">
      <w:pPr>
        <w:pStyle w:val="Heading2"/>
        <w:rPr>
          <w:u w:val="none"/>
        </w:rPr>
      </w:pPr>
      <w:bookmarkStart w:id="75" w:name="h.qsh70q" w:colFirst="0" w:colLast="0"/>
      <w:bookmarkStart w:id="76" w:name="_Toc437870025"/>
      <w:bookmarkEnd w:id="75"/>
      <w:r w:rsidRPr="008A404B">
        <w:rPr>
          <w:u w:val="none"/>
        </w:rPr>
        <w:t>3.5 Design Constraints</w:t>
      </w:r>
      <w:bookmarkEnd w:id="76"/>
    </w:p>
    <w:p w:rsidR="00EE1141" w:rsidRPr="000C4E99" w:rsidRDefault="00EE1141" w:rsidP="005A481E">
      <w:pPr>
        <w:tabs>
          <w:tab w:val="left" w:pos="1520"/>
        </w:tabs>
        <w:jc w:val="both"/>
        <w:rPr>
          <w:color w:val="auto"/>
        </w:rPr>
      </w:pPr>
    </w:p>
    <w:p w:rsidR="00EE1141" w:rsidRPr="000C4E99" w:rsidRDefault="005A481E" w:rsidP="005A481E">
      <w:pPr>
        <w:tabs>
          <w:tab w:val="left" w:pos="1520"/>
        </w:tabs>
        <w:jc w:val="both"/>
        <w:rPr>
          <w:color w:val="auto"/>
        </w:rPr>
      </w:pPr>
      <w:r w:rsidRPr="000C4E99">
        <w:rPr>
          <w:color w:val="auto"/>
        </w:rPr>
        <w:t xml:space="preserve">Budget </w:t>
      </w:r>
      <w:r w:rsidR="00A96168" w:rsidRPr="000C4E99">
        <w:rPr>
          <w:color w:val="auto"/>
        </w:rPr>
        <w:t>Constraints; The</w:t>
      </w:r>
      <w:r w:rsidRPr="000C4E99">
        <w:rPr>
          <w:color w:val="auto"/>
        </w:rPr>
        <w:t xml:space="preserve"> planned funds might not be enough to fully finance the project over the course of the project development since there is need to acquire hard ware devices like GPS,</w:t>
      </w:r>
    </w:p>
    <w:p w:rsidR="00EE1141" w:rsidRPr="000C4E99" w:rsidRDefault="00EE1141" w:rsidP="005A481E">
      <w:pPr>
        <w:tabs>
          <w:tab w:val="left" w:pos="1520"/>
        </w:tabs>
        <w:jc w:val="both"/>
        <w:rPr>
          <w:color w:val="auto"/>
        </w:rPr>
      </w:pPr>
      <w:bookmarkStart w:id="77" w:name="h.3as4poj" w:colFirst="0" w:colLast="0"/>
      <w:bookmarkEnd w:id="77"/>
    </w:p>
    <w:p w:rsidR="005A3DAF" w:rsidRPr="006622F4" w:rsidRDefault="00A96168" w:rsidP="006622F4">
      <w:pPr>
        <w:pStyle w:val="Heading3"/>
        <w:ind w:left="0"/>
        <w:rPr>
          <w:sz w:val="24"/>
          <w:szCs w:val="24"/>
          <w:u w:val="none"/>
        </w:rPr>
      </w:pPr>
      <w:bookmarkStart w:id="78" w:name="_Toc437870026"/>
      <w:r w:rsidRPr="006622F4">
        <w:rPr>
          <w:sz w:val="24"/>
          <w:szCs w:val="24"/>
          <w:u w:val="none"/>
        </w:rPr>
        <w:t>3.5.1 Standards</w:t>
      </w:r>
      <w:r w:rsidR="005A481E" w:rsidRPr="006622F4">
        <w:rPr>
          <w:sz w:val="24"/>
          <w:szCs w:val="24"/>
          <w:u w:val="none"/>
        </w:rPr>
        <w:t xml:space="preserve"> Compliance</w:t>
      </w:r>
      <w:bookmarkEnd w:id="78"/>
    </w:p>
    <w:p w:rsidR="00A96168" w:rsidRPr="00A96168" w:rsidRDefault="00A96168" w:rsidP="00A96168"/>
    <w:p w:rsidR="00A96168" w:rsidRDefault="005A3DAF" w:rsidP="00A96168">
      <w:pPr>
        <w:pStyle w:val="level2bullet"/>
        <w:tabs>
          <w:tab w:val="clear" w:pos="5760"/>
          <w:tab w:val="left" w:pos="1520"/>
        </w:tabs>
        <w:spacing w:line="276" w:lineRule="auto"/>
        <w:ind w:left="288" w:firstLine="0"/>
        <w:jc w:val="both"/>
        <w:rPr>
          <w:szCs w:val="24"/>
        </w:rPr>
      </w:pPr>
      <w:r w:rsidRPr="000C4E99">
        <w:rPr>
          <w:szCs w:val="24"/>
        </w:rPr>
        <w:t>This sub-section includes specification of the requirements derived from existing standards or regulations.</w:t>
      </w:r>
    </w:p>
    <w:p w:rsidR="00A96168" w:rsidRDefault="00A96168" w:rsidP="00A96168">
      <w:pPr>
        <w:pStyle w:val="level2bullet"/>
        <w:tabs>
          <w:tab w:val="clear" w:pos="5760"/>
          <w:tab w:val="left" w:pos="1520"/>
        </w:tabs>
        <w:spacing w:line="276" w:lineRule="auto"/>
        <w:ind w:left="288" w:firstLine="0"/>
        <w:jc w:val="both"/>
        <w:rPr>
          <w:szCs w:val="24"/>
        </w:rPr>
      </w:pPr>
    </w:p>
    <w:p w:rsidR="005A3DAF" w:rsidRPr="00A96168" w:rsidRDefault="005A3DAF" w:rsidP="0022012F">
      <w:pPr>
        <w:pStyle w:val="level2bullet"/>
        <w:numPr>
          <w:ilvl w:val="0"/>
          <w:numId w:val="12"/>
        </w:numPr>
        <w:tabs>
          <w:tab w:val="clear" w:pos="5760"/>
          <w:tab w:val="left" w:pos="1520"/>
        </w:tabs>
        <w:spacing w:line="276" w:lineRule="auto"/>
        <w:jc w:val="both"/>
        <w:rPr>
          <w:szCs w:val="24"/>
        </w:rPr>
      </w:pPr>
      <w:r w:rsidRPr="000C4E99">
        <w:rPr>
          <w:b/>
          <w:szCs w:val="24"/>
        </w:rPr>
        <w:t xml:space="preserve">Report format </w:t>
      </w:r>
    </w:p>
    <w:p w:rsidR="005A3DAF" w:rsidRPr="000C4E99" w:rsidRDefault="005A3DAF" w:rsidP="0022012F">
      <w:pPr>
        <w:pStyle w:val="level2bullet"/>
        <w:tabs>
          <w:tab w:val="clear" w:pos="5760"/>
          <w:tab w:val="left" w:pos="1520"/>
        </w:tabs>
        <w:spacing w:line="276" w:lineRule="auto"/>
        <w:ind w:left="360" w:firstLine="0"/>
        <w:jc w:val="both"/>
        <w:rPr>
          <w:szCs w:val="24"/>
        </w:rPr>
      </w:pPr>
      <w:r w:rsidRPr="000C4E99">
        <w:rPr>
          <w:szCs w:val="24"/>
        </w:rPr>
        <w:t>The format for writing a report is formal and structured in both content and presentation. And all report versions should be named and well stated.</w:t>
      </w:r>
    </w:p>
    <w:p w:rsidR="005A3DAF" w:rsidRPr="000C4E99" w:rsidRDefault="005A3DAF" w:rsidP="0022012F">
      <w:pPr>
        <w:pStyle w:val="level2bullet"/>
        <w:numPr>
          <w:ilvl w:val="0"/>
          <w:numId w:val="12"/>
        </w:numPr>
        <w:tabs>
          <w:tab w:val="clear" w:pos="5760"/>
          <w:tab w:val="left" w:pos="1520"/>
        </w:tabs>
        <w:spacing w:line="276" w:lineRule="auto"/>
        <w:jc w:val="both"/>
        <w:rPr>
          <w:b/>
          <w:szCs w:val="24"/>
        </w:rPr>
      </w:pPr>
      <w:r w:rsidRPr="000C4E99">
        <w:rPr>
          <w:b/>
          <w:szCs w:val="24"/>
        </w:rPr>
        <w:t>Data naming</w:t>
      </w:r>
    </w:p>
    <w:p w:rsidR="005A3DAF" w:rsidRPr="000C4E99" w:rsidRDefault="005A3DAF" w:rsidP="0022012F">
      <w:pPr>
        <w:pStyle w:val="level2bullet"/>
        <w:tabs>
          <w:tab w:val="clear" w:pos="5760"/>
          <w:tab w:val="left" w:pos="1520"/>
        </w:tabs>
        <w:spacing w:line="276" w:lineRule="auto"/>
        <w:ind w:left="360" w:firstLine="0"/>
        <w:rPr>
          <w:szCs w:val="24"/>
        </w:rPr>
      </w:pPr>
      <w:r w:rsidRPr="000C4E99">
        <w:rPr>
          <w:szCs w:val="24"/>
        </w:rPr>
        <w:t>This section helps us illustrate the form and standard we shall use in naming our logical entities and physical tables and columns.</w:t>
      </w:r>
    </w:p>
    <w:p w:rsidR="005A3DAF" w:rsidRPr="000C4E99" w:rsidRDefault="005A3DAF" w:rsidP="005A3DAF">
      <w:pPr>
        <w:spacing w:line="276" w:lineRule="auto"/>
        <w:ind w:left="360"/>
      </w:pPr>
      <w:r w:rsidRPr="000C4E99">
        <w:t>The purpose of the logical data model is to show the data that the application must store in order to satisfy business requirements. It also shows how this data is related. Logical data models are generated by identifying each entity, or object, along with its attributes, or characteristics, that the business records information about.</w:t>
      </w:r>
    </w:p>
    <w:p w:rsidR="005A3DAF" w:rsidRPr="000C4E99" w:rsidRDefault="005A3DAF" w:rsidP="005A3DAF">
      <w:pPr>
        <w:spacing w:line="276" w:lineRule="auto"/>
        <w:ind w:left="360"/>
      </w:pPr>
      <w:r w:rsidRPr="000C4E99">
        <w:t>The name used to define each entity must be unique within the enterprise.</w:t>
      </w:r>
    </w:p>
    <w:p w:rsidR="00EE1141" w:rsidRPr="005A3DAF" w:rsidRDefault="005A3DAF" w:rsidP="005A3DAF">
      <w:pPr>
        <w:spacing w:line="276" w:lineRule="auto"/>
        <w:ind w:left="360"/>
      </w:pPr>
      <w:r w:rsidRPr="000C4E99">
        <w:t>The purpose of the physical data model is to show how the data elements will be impleme</w:t>
      </w:r>
      <w:r>
        <w:t>nted and stored on the database</w:t>
      </w:r>
    </w:p>
    <w:p w:rsidR="00EE1141" w:rsidRPr="000C4E99" w:rsidRDefault="005A481E" w:rsidP="005A481E">
      <w:pPr>
        <w:tabs>
          <w:tab w:val="left" w:pos="450"/>
          <w:tab w:val="left" w:pos="1520"/>
        </w:tabs>
        <w:spacing w:after="240"/>
        <w:ind w:hanging="18"/>
        <w:jc w:val="both"/>
        <w:rPr>
          <w:color w:val="auto"/>
        </w:rPr>
      </w:pPr>
      <w:r w:rsidRPr="000C4E99">
        <w:rPr>
          <w:color w:val="auto"/>
        </w:rPr>
        <w:t xml:space="preserve"> </w:t>
      </w:r>
    </w:p>
    <w:p w:rsidR="00EE1141" w:rsidRPr="008A404B" w:rsidRDefault="005A481E" w:rsidP="00C24E7E">
      <w:pPr>
        <w:pStyle w:val="Heading2"/>
        <w:ind w:left="0"/>
        <w:rPr>
          <w:u w:val="none"/>
        </w:rPr>
      </w:pPr>
      <w:bookmarkStart w:id="79" w:name="_Toc437870027"/>
      <w:r w:rsidRPr="008A404B">
        <w:rPr>
          <w:u w:val="none"/>
        </w:rPr>
        <w:t>3.6 Software System Attributes</w:t>
      </w:r>
      <w:bookmarkEnd w:id="79"/>
    </w:p>
    <w:p w:rsidR="005A3DAF" w:rsidRPr="005A3DAF" w:rsidRDefault="005A3DAF" w:rsidP="005A3DAF"/>
    <w:p w:rsidR="00EE1141" w:rsidRPr="005A3DAF" w:rsidRDefault="005A481E" w:rsidP="005A481E">
      <w:pPr>
        <w:tabs>
          <w:tab w:val="left" w:pos="1520"/>
        </w:tabs>
        <w:jc w:val="both"/>
        <w:rPr>
          <w:color w:val="auto"/>
        </w:rPr>
      </w:pPr>
      <w:r w:rsidRPr="005A3DAF">
        <w:rPr>
          <w:color w:val="auto"/>
        </w:rPr>
        <w:t xml:space="preserve">This section covers the non-functional requirements of traceme system. Also known as the system attributes. </w:t>
      </w:r>
    </w:p>
    <w:p w:rsidR="00EE1141" w:rsidRPr="000C4E99" w:rsidRDefault="00EE1141" w:rsidP="005A481E">
      <w:pPr>
        <w:tabs>
          <w:tab w:val="left" w:pos="1520"/>
        </w:tabs>
        <w:jc w:val="both"/>
        <w:rPr>
          <w:color w:val="auto"/>
        </w:rPr>
      </w:pPr>
    </w:p>
    <w:p w:rsidR="00EE1141" w:rsidRPr="00C24E7E" w:rsidRDefault="005A481E" w:rsidP="00C24E7E">
      <w:pPr>
        <w:pStyle w:val="Heading3"/>
        <w:ind w:left="0"/>
        <w:rPr>
          <w:sz w:val="24"/>
          <w:szCs w:val="24"/>
          <w:u w:val="none"/>
        </w:rPr>
      </w:pPr>
      <w:bookmarkStart w:id="80" w:name="h.49x2ik5" w:colFirst="0" w:colLast="0"/>
      <w:bookmarkStart w:id="81" w:name="_Toc437870028"/>
      <w:bookmarkEnd w:id="80"/>
      <w:r w:rsidRPr="00C24E7E">
        <w:rPr>
          <w:sz w:val="24"/>
          <w:szCs w:val="24"/>
          <w:u w:val="none"/>
        </w:rPr>
        <w:t>3.6.1 Reliability</w:t>
      </w:r>
      <w:bookmarkEnd w:id="81"/>
    </w:p>
    <w:p w:rsidR="00EE1141" w:rsidRPr="000C4E99" w:rsidRDefault="00EE1141" w:rsidP="005A481E">
      <w:pPr>
        <w:jc w:val="both"/>
        <w:rPr>
          <w:color w:val="auto"/>
        </w:rPr>
      </w:pPr>
    </w:p>
    <w:p w:rsidR="00EE1141" w:rsidRPr="000C4E99" w:rsidRDefault="005A481E" w:rsidP="005A481E">
      <w:pPr>
        <w:jc w:val="both"/>
        <w:rPr>
          <w:color w:val="auto"/>
        </w:rPr>
      </w:pPr>
      <w:r w:rsidRPr="000C4E99">
        <w:rPr>
          <w:color w:val="auto"/>
        </w:rPr>
        <w:t xml:space="preserve">Specify the factors required to establish the required reliability of the software system at time of delivery.  If you have MTBF requirements, express them here.  This </w:t>
      </w:r>
      <w:r w:rsidR="00C24E7E">
        <w:rPr>
          <w:color w:val="auto"/>
        </w:rPr>
        <w:t xml:space="preserve">doesn’t refer to just having a </w:t>
      </w:r>
      <w:r w:rsidRPr="000C4E99">
        <w:rPr>
          <w:color w:val="auto"/>
        </w:rPr>
        <w:t>program that does not crash.  This has a specific engineering meaning.</w:t>
      </w:r>
    </w:p>
    <w:p w:rsidR="00EE1141" w:rsidRPr="000C4E99" w:rsidRDefault="005A481E" w:rsidP="005A481E">
      <w:pPr>
        <w:jc w:val="both"/>
        <w:rPr>
          <w:color w:val="auto"/>
        </w:rPr>
      </w:pPr>
      <w:r w:rsidRPr="000C4E99">
        <w:rPr>
          <w:color w:val="auto"/>
        </w:rPr>
        <w:t>Under this part, factors required to establish the required reliability are specified.</w:t>
      </w:r>
    </w:p>
    <w:p w:rsidR="00EE1141" w:rsidRPr="000C4E99" w:rsidRDefault="005A481E" w:rsidP="005A481E">
      <w:pPr>
        <w:spacing w:before="40" w:after="100"/>
        <w:jc w:val="both"/>
        <w:rPr>
          <w:color w:val="auto"/>
        </w:rPr>
      </w:pPr>
      <w:r w:rsidRPr="000C4E99">
        <w:rPr>
          <w:color w:val="auto"/>
        </w:rPr>
        <w:t>Software reliability is defined as the probability of failure-free operation of a software system for a specified time in a specified environment.</w:t>
      </w:r>
    </w:p>
    <w:p w:rsidR="00EE1141" w:rsidRPr="000C4E99" w:rsidRDefault="005A481E" w:rsidP="005A481E">
      <w:pPr>
        <w:spacing w:before="40" w:after="100"/>
        <w:jc w:val="both"/>
        <w:rPr>
          <w:color w:val="auto"/>
        </w:rPr>
      </w:pPr>
      <w:r w:rsidRPr="000C4E99">
        <w:rPr>
          <w:color w:val="auto"/>
        </w:rPr>
        <w:t>Factors required include the speed of internet the passenger shall be using, the correctness of the IDs passengers shall be using to log in and the reset password option so that users are able to use the system always even when they forget their passwords.</w:t>
      </w:r>
    </w:p>
    <w:p w:rsidR="00EE1141" w:rsidRPr="00C24E7E" w:rsidRDefault="005A481E" w:rsidP="008B5513">
      <w:pPr>
        <w:pStyle w:val="Heading3"/>
        <w:ind w:left="0"/>
        <w:rPr>
          <w:sz w:val="24"/>
          <w:szCs w:val="24"/>
          <w:u w:val="none"/>
        </w:rPr>
      </w:pPr>
      <w:bookmarkStart w:id="82" w:name="h.2p2csry" w:colFirst="0" w:colLast="0"/>
      <w:bookmarkStart w:id="83" w:name="_Toc437870029"/>
      <w:bookmarkEnd w:id="82"/>
      <w:r w:rsidRPr="00C24E7E">
        <w:rPr>
          <w:sz w:val="24"/>
          <w:szCs w:val="24"/>
          <w:u w:val="none"/>
        </w:rPr>
        <w:t>3.6.2 Availability</w:t>
      </w:r>
      <w:bookmarkEnd w:id="83"/>
    </w:p>
    <w:p w:rsidR="00EE1141" w:rsidRPr="000C4E99" w:rsidRDefault="00EE1141" w:rsidP="005A481E">
      <w:pPr>
        <w:jc w:val="both"/>
        <w:rPr>
          <w:color w:val="auto"/>
        </w:rPr>
      </w:pPr>
    </w:p>
    <w:p w:rsidR="00EE1141" w:rsidRPr="000C4E99" w:rsidRDefault="005A481E" w:rsidP="005A481E">
      <w:pPr>
        <w:spacing w:before="40" w:after="100"/>
        <w:jc w:val="both"/>
        <w:rPr>
          <w:color w:val="auto"/>
        </w:rPr>
      </w:pPr>
      <w:r w:rsidRPr="000C4E99">
        <w:rPr>
          <w:color w:val="auto"/>
        </w:rPr>
        <w:t>The system shall be available and in use as long as the public vehicles are working.</w:t>
      </w:r>
    </w:p>
    <w:p w:rsidR="00EE1141" w:rsidRDefault="005A481E" w:rsidP="008B5513">
      <w:pPr>
        <w:pStyle w:val="Heading3"/>
        <w:ind w:left="0"/>
        <w:rPr>
          <w:sz w:val="24"/>
          <w:szCs w:val="24"/>
          <w:u w:val="none"/>
        </w:rPr>
      </w:pPr>
      <w:bookmarkStart w:id="84" w:name="_Toc437870030"/>
      <w:r w:rsidRPr="00C24E7E">
        <w:rPr>
          <w:sz w:val="24"/>
          <w:szCs w:val="24"/>
          <w:u w:val="none"/>
        </w:rPr>
        <w:t>3.6.3 Security</w:t>
      </w:r>
      <w:bookmarkEnd w:id="84"/>
    </w:p>
    <w:p w:rsidR="00440F50" w:rsidRPr="00440F50" w:rsidRDefault="00440F50" w:rsidP="00440F50"/>
    <w:p w:rsidR="00EE1141" w:rsidRPr="000C4E99" w:rsidRDefault="005A481E" w:rsidP="008B5513">
      <w:pPr>
        <w:rPr>
          <w:b/>
        </w:rPr>
      </w:pPr>
      <w:bookmarkStart w:id="85" w:name="h.rf8e9145doiq" w:colFirst="0" w:colLast="0"/>
      <w:bookmarkEnd w:id="85"/>
      <w:r w:rsidRPr="000C4E99">
        <w:t>In order for a passenger to use the system, he will be required to enter a unique identification number for the vehicle by scanning the QR code.</w:t>
      </w:r>
    </w:p>
    <w:p w:rsidR="00EE1141" w:rsidRPr="000C4E99" w:rsidRDefault="005A481E" w:rsidP="008B5513">
      <w:pPr>
        <w:rPr>
          <w:b/>
        </w:rPr>
      </w:pPr>
      <w:bookmarkStart w:id="86" w:name="h.a9jd5cy459l6" w:colFirst="0" w:colLast="0"/>
      <w:bookmarkEnd w:id="86"/>
      <w:r w:rsidRPr="000C4E99">
        <w:t>The information gathered by the system shall only be accessed by the administrators of the system who are authenticated.</w:t>
      </w:r>
    </w:p>
    <w:p w:rsidR="00EE1141" w:rsidRPr="000C4E99" w:rsidRDefault="005A481E" w:rsidP="008B5513">
      <w:pPr>
        <w:rPr>
          <w:b/>
        </w:rPr>
      </w:pPr>
      <w:bookmarkStart w:id="87" w:name="h.20mpvc8qt4ra" w:colFirst="0" w:colLast="0"/>
      <w:bookmarkEnd w:id="87"/>
      <w:r w:rsidRPr="000C4E99">
        <w:t>Passengers basic information shall be obtained when he first installs and registers with the application to his mobile device.</w:t>
      </w:r>
    </w:p>
    <w:p w:rsidR="00EE1141" w:rsidRPr="000C4E99" w:rsidRDefault="005A481E" w:rsidP="008B5513">
      <w:r w:rsidRPr="000C4E99">
        <w:t xml:space="preserve"> The log-in details are shall be encrypted so they are not visible. </w:t>
      </w:r>
    </w:p>
    <w:p w:rsidR="00EE1141" w:rsidRPr="000C4E99" w:rsidRDefault="00EE1141" w:rsidP="005A481E">
      <w:pPr>
        <w:pStyle w:val="Heading3"/>
        <w:jc w:val="both"/>
        <w:rPr>
          <w:color w:val="auto"/>
          <w:sz w:val="24"/>
          <w:szCs w:val="24"/>
        </w:rPr>
      </w:pPr>
      <w:bookmarkStart w:id="88" w:name="h.3o7alnk" w:colFirst="0" w:colLast="0"/>
      <w:bookmarkEnd w:id="88"/>
    </w:p>
    <w:p w:rsidR="00EE1141" w:rsidRPr="00440F50" w:rsidRDefault="005A481E" w:rsidP="008B5513">
      <w:pPr>
        <w:pStyle w:val="Heading3"/>
        <w:ind w:left="0"/>
        <w:rPr>
          <w:sz w:val="24"/>
          <w:szCs w:val="24"/>
          <w:u w:val="none"/>
        </w:rPr>
      </w:pPr>
      <w:bookmarkStart w:id="89" w:name="_Toc437870031"/>
      <w:r w:rsidRPr="00440F50">
        <w:rPr>
          <w:sz w:val="24"/>
          <w:szCs w:val="24"/>
          <w:u w:val="none"/>
        </w:rPr>
        <w:t>3.6.4 Maintainability</w:t>
      </w:r>
      <w:bookmarkEnd w:id="89"/>
    </w:p>
    <w:p w:rsidR="00EE1141" w:rsidRPr="000C4E99" w:rsidRDefault="00EE1141" w:rsidP="005A481E">
      <w:pPr>
        <w:jc w:val="both"/>
        <w:rPr>
          <w:color w:val="auto"/>
        </w:rPr>
      </w:pPr>
    </w:p>
    <w:p w:rsidR="00EE1141" w:rsidRPr="000C4E99" w:rsidRDefault="005A481E" w:rsidP="005A481E">
      <w:pPr>
        <w:jc w:val="both"/>
        <w:rPr>
          <w:color w:val="auto"/>
        </w:rPr>
      </w:pPr>
      <w:r w:rsidRPr="000C4E99">
        <w:rPr>
          <w:color w:val="auto"/>
        </w:rPr>
        <w:t>The code should be well documented so that other programmers can easily make changes and enable the future evolution of the application.</w:t>
      </w:r>
    </w:p>
    <w:p w:rsidR="00EE1141" w:rsidRPr="000C4E99" w:rsidRDefault="005A481E" w:rsidP="005A481E">
      <w:pPr>
        <w:jc w:val="both"/>
        <w:rPr>
          <w:color w:val="auto"/>
        </w:rPr>
      </w:pPr>
      <w:r w:rsidRPr="000C4E99">
        <w:rPr>
          <w:color w:val="auto"/>
        </w:rPr>
        <w:t>The documentation made during the development shall always be referred to during maintenance in order to ease the process.</w:t>
      </w:r>
    </w:p>
    <w:p w:rsidR="00EE1141" w:rsidRPr="000C4E99" w:rsidRDefault="005A481E" w:rsidP="005A481E">
      <w:pPr>
        <w:jc w:val="both"/>
        <w:rPr>
          <w:color w:val="auto"/>
        </w:rPr>
      </w:pPr>
      <w:r w:rsidRPr="000C4E99">
        <w:rPr>
          <w:color w:val="auto"/>
        </w:rPr>
        <w:t>The use of easy and understandable programming languages shall be used to develop the system such that maintenance shall be easy.</w:t>
      </w:r>
    </w:p>
    <w:p w:rsidR="00EE1141" w:rsidRPr="000C4E99" w:rsidRDefault="00EE1141" w:rsidP="005A481E">
      <w:pPr>
        <w:jc w:val="both"/>
        <w:rPr>
          <w:color w:val="auto"/>
        </w:rPr>
      </w:pPr>
    </w:p>
    <w:p w:rsidR="00EE1141" w:rsidRDefault="005A481E" w:rsidP="006622F4">
      <w:pPr>
        <w:pStyle w:val="Heading3"/>
        <w:ind w:left="0"/>
        <w:rPr>
          <w:sz w:val="24"/>
          <w:szCs w:val="24"/>
          <w:u w:val="none"/>
        </w:rPr>
      </w:pPr>
      <w:bookmarkStart w:id="90" w:name="_Toc437870032"/>
      <w:r w:rsidRPr="006622F4">
        <w:rPr>
          <w:sz w:val="24"/>
          <w:szCs w:val="24"/>
          <w:u w:val="none"/>
        </w:rPr>
        <w:t>3.6.5 Portability</w:t>
      </w:r>
      <w:bookmarkEnd w:id="90"/>
    </w:p>
    <w:p w:rsidR="006622F4" w:rsidRPr="006622F4" w:rsidRDefault="006622F4" w:rsidP="006622F4"/>
    <w:p w:rsidR="00EE1141" w:rsidRPr="000C4E99" w:rsidRDefault="005A481E" w:rsidP="005A481E">
      <w:pPr>
        <w:jc w:val="both"/>
        <w:rPr>
          <w:color w:val="auto"/>
        </w:rPr>
      </w:pPr>
      <w:r w:rsidRPr="000C4E99">
        <w:rPr>
          <w:color w:val="auto"/>
        </w:rPr>
        <w:t>The system shall be developed using programming languages that platform free i.e that their code will be host-independent.</w:t>
      </w:r>
    </w:p>
    <w:p w:rsidR="00EE1141" w:rsidRPr="000C4E99" w:rsidRDefault="005A481E" w:rsidP="00A96168">
      <w:pPr>
        <w:jc w:val="both"/>
        <w:rPr>
          <w:color w:val="auto"/>
        </w:rPr>
      </w:pPr>
      <w:r w:rsidRPr="000C4E99">
        <w:rPr>
          <w:color w:val="auto"/>
        </w:rPr>
        <w:t xml:space="preserve"> The application shall be</w:t>
      </w:r>
      <w:r w:rsidR="00A96168">
        <w:rPr>
          <w:color w:val="auto"/>
        </w:rPr>
        <w:t xml:space="preserve"> portable with iOS and </w:t>
      </w:r>
      <w:r w:rsidR="006622F4">
        <w:rPr>
          <w:color w:val="auto"/>
        </w:rPr>
        <w:t>android</w:t>
      </w:r>
      <w:r w:rsidR="00A96168">
        <w:rPr>
          <w:color w:val="auto"/>
        </w:rPr>
        <w:t>.</w:t>
      </w:r>
    </w:p>
    <w:p w:rsidR="00EE1141" w:rsidRPr="008A404B" w:rsidRDefault="006622F4" w:rsidP="008A404B">
      <w:pPr>
        <w:pStyle w:val="Heading1"/>
      </w:pPr>
      <w:bookmarkStart w:id="91" w:name="h.ihv636" w:colFirst="0" w:colLast="0"/>
      <w:bookmarkStart w:id="92" w:name="h.4f1mdlm" w:colFirst="0" w:colLast="0"/>
      <w:bookmarkStart w:id="93" w:name="h.2u6wntf" w:colFirst="0" w:colLast="0"/>
      <w:bookmarkStart w:id="94" w:name="_Toc437870033"/>
      <w:bookmarkEnd w:id="91"/>
      <w:bookmarkEnd w:id="92"/>
      <w:bookmarkEnd w:id="93"/>
      <w:r>
        <w:t xml:space="preserve">4. </w:t>
      </w:r>
      <w:r w:rsidR="005A481E" w:rsidRPr="008A404B">
        <w:t>Change Management Process</w:t>
      </w:r>
      <w:bookmarkEnd w:id="94"/>
    </w:p>
    <w:p w:rsidR="00EC10C3" w:rsidRPr="00EC10C3" w:rsidRDefault="00EC10C3" w:rsidP="00EC10C3"/>
    <w:p w:rsidR="004D21E4" w:rsidRPr="004D21E4" w:rsidRDefault="00EC10C3" w:rsidP="004D21E4">
      <w:r w:rsidRPr="0061051C">
        <w:rPr>
          <w:shd w:val="clear" w:color="auto" w:fill="FFFFFF"/>
        </w:rPr>
        <w:t>Significant changes to the TRACEME System can affect the development, the integrity of the system, as well as, the demand on the resources a</w:t>
      </w:r>
      <w:r>
        <w:rPr>
          <w:shd w:val="clear" w:color="auto" w:fill="FFFFFF"/>
        </w:rPr>
        <w:t xml:space="preserve">vailable. Therefore in case of </w:t>
      </w:r>
      <w:r w:rsidRPr="0061051C">
        <w:rPr>
          <w:shd w:val="clear" w:color="auto" w:fill="FFFFFF"/>
        </w:rPr>
        <w:t>any new requirement that is supposed to be integrated in the system the entire development team have to seat and come to a</w:t>
      </w:r>
      <w:r>
        <w:rPr>
          <w:shd w:val="clear" w:color="auto" w:fill="FFFFFF"/>
        </w:rPr>
        <w:t>n agreement</w:t>
      </w:r>
      <w:r w:rsidRPr="0061051C">
        <w:rPr>
          <w:shd w:val="clear" w:color="auto" w:fill="FFFFFF"/>
        </w:rPr>
        <w:t>, they have to analyze th</w:t>
      </w:r>
      <w:r>
        <w:rPr>
          <w:shd w:val="clear" w:color="auto" w:fill="FFFFFF"/>
        </w:rPr>
        <w:t>e impact of the change</w:t>
      </w:r>
      <w:r w:rsidR="00130490">
        <w:rPr>
          <w:shd w:val="clear" w:color="auto" w:fill="FFFFFF"/>
        </w:rPr>
        <w:t xml:space="preserve"> </w:t>
      </w:r>
    </w:p>
    <w:p w:rsidR="004D21E4" w:rsidRDefault="004D21E4" w:rsidP="004D21E4">
      <w:r>
        <w:t>The SRS shall be produced in three versions where the first version is the draft that will be discussed with the supervisor of the projects for updates and corrections. The second version shall be sent to the key stakeholders in order to clarify and or even update their need for the system. And, the third version will be the final SRS document for which the design team shall consider to develop the system design.</w:t>
      </w:r>
      <w:r w:rsidRPr="004D21E4">
        <w:rPr>
          <w:i/>
        </w:rPr>
        <w:t xml:space="preserve"> </w:t>
      </w:r>
    </w:p>
    <w:p w:rsidR="00C67EBF" w:rsidRPr="00C67EBF" w:rsidRDefault="00C67EBF" w:rsidP="00C67EBF"/>
    <w:p w:rsidR="00EE1141" w:rsidRPr="008A404B" w:rsidRDefault="008A404B" w:rsidP="008A404B">
      <w:pPr>
        <w:pStyle w:val="Heading1"/>
      </w:pPr>
      <w:bookmarkStart w:id="95" w:name="_Toc437870034"/>
      <w:r>
        <w:t xml:space="preserve">5 </w:t>
      </w:r>
      <w:r w:rsidR="005A481E" w:rsidRPr="008A404B">
        <w:t>Document Approvals</w:t>
      </w:r>
      <w:bookmarkEnd w:id="95"/>
    </w:p>
    <w:p w:rsidR="00C67EBF" w:rsidRDefault="00C67EBF" w:rsidP="00C67EBF">
      <w:r>
        <w:t>Our proposed system’</w:t>
      </w:r>
      <w:r w:rsidR="004D21E4">
        <w:t>s SRS</w:t>
      </w:r>
      <w:r>
        <w:t xml:space="preserve"> shall be app</w:t>
      </w:r>
      <w:r w:rsidR="00A214C9">
        <w:t>roved by the project supervisor as well as the project coordinator.</w:t>
      </w:r>
    </w:p>
    <w:p w:rsidR="00A214C9" w:rsidRPr="00EA3AE4" w:rsidRDefault="00A214C9" w:rsidP="00C67EBF">
      <w:pPr>
        <w:rPr>
          <w:b/>
        </w:rPr>
      </w:pPr>
    </w:p>
    <w:p w:rsidR="00A214C9" w:rsidRPr="00EA3AE4" w:rsidRDefault="00A214C9" w:rsidP="00C67EBF">
      <w:pPr>
        <w:rPr>
          <w:b/>
        </w:rPr>
      </w:pPr>
      <w:r w:rsidRPr="00EA3AE4">
        <w:rPr>
          <w:b/>
        </w:rPr>
        <w:t>Supervisor name:</w:t>
      </w:r>
      <w:r>
        <w:t xml:space="preserve">                                  </w:t>
      </w:r>
      <w:r w:rsidRPr="00EA3AE4">
        <w:rPr>
          <w:b/>
        </w:rPr>
        <w:t>Overall Project Coordinator:</w:t>
      </w:r>
    </w:p>
    <w:p w:rsidR="00A214C9" w:rsidRPr="00C67EBF" w:rsidRDefault="00A214C9" w:rsidP="00C67EBF">
      <w:r>
        <w:t xml:space="preserve">Dr Kanagwa Benjamin   </w:t>
      </w:r>
      <w:r w:rsidR="00EA3AE4">
        <w:t xml:space="preserve">                       </w:t>
      </w:r>
      <w:r>
        <w:t xml:space="preserve"> Mr Kamulegeya Grace</w:t>
      </w:r>
    </w:p>
    <w:p w:rsidR="00EE1141" w:rsidRPr="008A404B" w:rsidRDefault="008A404B" w:rsidP="008A404B">
      <w:pPr>
        <w:pStyle w:val="Heading1"/>
      </w:pPr>
      <w:bookmarkStart w:id="96" w:name="_Toc437870035"/>
      <w:r>
        <w:t xml:space="preserve">6 </w:t>
      </w:r>
      <w:r w:rsidR="005A481E" w:rsidRPr="008A404B">
        <w:t>Supporting Information</w:t>
      </w:r>
      <w:bookmarkEnd w:id="96"/>
    </w:p>
    <w:p w:rsidR="00EE1141" w:rsidRPr="000C4E99" w:rsidRDefault="00EE1141" w:rsidP="005A481E">
      <w:pPr>
        <w:jc w:val="both"/>
        <w:rPr>
          <w:color w:val="auto"/>
        </w:rPr>
      </w:pPr>
    </w:p>
    <w:p w:rsidR="00EE1141" w:rsidRPr="000C4E99" w:rsidRDefault="00EE1141" w:rsidP="005A481E">
      <w:pPr>
        <w:tabs>
          <w:tab w:val="left" w:pos="360"/>
          <w:tab w:val="left" w:pos="1080"/>
          <w:tab w:val="left" w:pos="1260"/>
          <w:tab w:val="left" w:pos="1440"/>
          <w:tab w:val="left" w:pos="3240"/>
        </w:tabs>
        <w:ind w:right="-360"/>
        <w:jc w:val="both"/>
        <w:rPr>
          <w:color w:val="auto"/>
        </w:rPr>
      </w:pPr>
    </w:p>
    <w:p w:rsidR="00A96168" w:rsidRPr="000C4E99" w:rsidRDefault="00A96168">
      <w:pPr>
        <w:tabs>
          <w:tab w:val="left" w:pos="360"/>
          <w:tab w:val="left" w:pos="1080"/>
          <w:tab w:val="left" w:pos="1260"/>
          <w:tab w:val="left" w:pos="1440"/>
          <w:tab w:val="left" w:pos="3240"/>
        </w:tabs>
        <w:ind w:right="-360"/>
        <w:jc w:val="both"/>
        <w:rPr>
          <w:color w:val="auto"/>
        </w:rPr>
      </w:pPr>
    </w:p>
    <w:sectPr w:rsidR="00A96168" w:rsidRPr="000C4E99">
      <w:headerReference w:type="default" r:id="rId36"/>
      <w:footerReference w:type="default" r:id="rId3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513" w:rsidRDefault="008B5513">
      <w:r>
        <w:separator/>
      </w:r>
    </w:p>
  </w:endnote>
  <w:endnote w:type="continuationSeparator" w:id="0">
    <w:p w:rsidR="008B5513" w:rsidRDefault="008B5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513" w:rsidRDefault="008B5513">
    <w:pPr>
      <w:tabs>
        <w:tab w:val="center" w:pos="4320"/>
        <w:tab w:val="right" w:pos="8640"/>
      </w:tabs>
      <w:spacing w:after="720"/>
    </w:pPr>
    <w:r>
      <w:rPr>
        <w:sz w:val="18"/>
        <w:szCs w:val="18"/>
      </w:rPr>
      <w:t xml:space="preserve">TraceMe System SRS Document Version 1.0                        Page </w:t>
    </w:r>
    <w:r>
      <w:fldChar w:fldCharType="begin"/>
    </w:r>
    <w:r>
      <w:instrText>PAGE</w:instrText>
    </w:r>
    <w:r>
      <w:fldChar w:fldCharType="separate"/>
    </w:r>
    <w:r w:rsidR="005C5C28">
      <w:rPr>
        <w:noProof/>
      </w:rPr>
      <w:t>7</w:t>
    </w:r>
    <w:r>
      <w:fldChar w:fldCharType="end"/>
    </w:r>
    <w:r>
      <w:rPr>
        <w:sz w:val="18"/>
        <w:szCs w:val="18"/>
      </w:rPr>
      <w:t xml:space="preserve"> of </w:t>
    </w:r>
    <w:r>
      <w:fldChar w:fldCharType="begin"/>
    </w:r>
    <w:r>
      <w:instrText>NUMPAGES</w:instrText>
    </w:r>
    <w:r>
      <w:fldChar w:fldCharType="separate"/>
    </w:r>
    <w:r w:rsidR="005C5C28">
      <w:rPr>
        <w:noProof/>
      </w:rPr>
      <w:t>20</w:t>
    </w:r>
    <w:r>
      <w:fldChar w:fldCharType="end"/>
    </w:r>
    <w:r>
      <w:rPr>
        <w:sz w:val="18"/>
        <w:szCs w:val="18"/>
      </w:rPr>
      <w:t xml:space="preserve"> </w:t>
    </w:r>
    <w:r>
      <w:rPr>
        <w:sz w:val="18"/>
        <w:szCs w:val="18"/>
      </w:rPr>
      <w:tab/>
      <w:t xml:space="preserve">                                         09/14/15</w:t>
    </w:r>
    <w:r>
      <w:rPr>
        <w:sz w:val="2"/>
        <w:szCs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513" w:rsidRDefault="008B5513">
      <w:r>
        <w:separator/>
      </w:r>
    </w:p>
  </w:footnote>
  <w:footnote w:type="continuationSeparator" w:id="0">
    <w:p w:rsidR="008B5513" w:rsidRDefault="008B55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513" w:rsidRDefault="008B5513">
    <w:pPr>
      <w:tabs>
        <w:tab w:val="center" w:pos="4320"/>
        <w:tab w:val="right" w:pos="8640"/>
      </w:tabs>
      <w:spacing w:before="720"/>
      <w:jc w:val="center"/>
    </w:pPr>
    <w:r>
      <w:t>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F3153"/>
    <w:multiLevelType w:val="multilevel"/>
    <w:tmpl w:val="D0946D6E"/>
    <w:lvl w:ilvl="0">
      <w:start w:val="1"/>
      <w:numFmt w:val="decimal"/>
      <w:lvlText w:val="(%1)"/>
      <w:lvlJc w:val="left"/>
      <w:pPr>
        <w:ind w:left="630" w:firstLine="27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F8D3A9E"/>
    <w:multiLevelType w:val="multilevel"/>
    <w:tmpl w:val="1F427476"/>
    <w:lvl w:ilvl="0">
      <w:start w:val="42294016"/>
      <w:numFmt w:val="bullet"/>
      <w:lvlText w:val="●"/>
      <w:lvlJc w:val="left"/>
      <w:pPr>
        <w:ind w:left="1080" w:firstLine="72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267E567A"/>
    <w:multiLevelType w:val="multilevel"/>
    <w:tmpl w:val="81E6F7D2"/>
    <w:lvl w:ilvl="0">
      <w:start w:val="4"/>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6FC41BE"/>
    <w:multiLevelType w:val="multilevel"/>
    <w:tmpl w:val="BF84B382"/>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464E6F21"/>
    <w:multiLevelType w:val="multilevel"/>
    <w:tmpl w:val="30CA0518"/>
    <w:lvl w:ilvl="0">
      <w:start w:val="3"/>
      <w:numFmt w:val="decimal"/>
      <w:lvlText w:val="(%1)"/>
      <w:lvlJc w:val="left"/>
      <w:pPr>
        <w:ind w:left="678" w:firstLine="288"/>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4E705B14"/>
    <w:multiLevelType w:val="hybridMultilevel"/>
    <w:tmpl w:val="AAD2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A62953"/>
    <w:multiLevelType w:val="multilevel"/>
    <w:tmpl w:val="1A92C5F8"/>
    <w:lvl w:ilvl="0">
      <w:start w:val="1"/>
      <w:numFmt w:val="decimal"/>
      <w:lvlText w:val="(%1)"/>
      <w:lvlJc w:val="left"/>
      <w:pPr>
        <w:ind w:left="720" w:firstLine="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60EA4ACE"/>
    <w:multiLevelType w:val="multilevel"/>
    <w:tmpl w:val="F000DD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18B4EF2"/>
    <w:multiLevelType w:val="multilevel"/>
    <w:tmpl w:val="A894AC36"/>
    <w:lvl w:ilvl="0">
      <w:start w:val="1"/>
      <w:numFmt w:val="decimal"/>
      <w:lvlText w:val="(%1)"/>
      <w:lvlJc w:val="left"/>
      <w:pPr>
        <w:ind w:left="630" w:firstLine="27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63253CC5"/>
    <w:multiLevelType w:val="multilevel"/>
    <w:tmpl w:val="311EC2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59131FA"/>
    <w:multiLevelType w:val="hybridMultilevel"/>
    <w:tmpl w:val="F4A6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323631"/>
    <w:multiLevelType w:val="multilevel"/>
    <w:tmpl w:val="31BAF3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sz w:val="20"/>
        <w:szCs w:val="20"/>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7E391411"/>
    <w:multiLevelType w:val="multilevel"/>
    <w:tmpl w:val="2A8A76D4"/>
    <w:lvl w:ilvl="0">
      <w:start w:val="1"/>
      <w:numFmt w:val="decimal"/>
      <w:lvlText w:val="(%1)"/>
      <w:lvlJc w:val="left"/>
      <w:pPr>
        <w:ind w:left="630" w:firstLine="27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7"/>
  </w:num>
  <w:num w:numId="2">
    <w:abstractNumId w:val="0"/>
  </w:num>
  <w:num w:numId="3">
    <w:abstractNumId w:val="4"/>
  </w:num>
  <w:num w:numId="4">
    <w:abstractNumId w:val="6"/>
  </w:num>
  <w:num w:numId="5">
    <w:abstractNumId w:val="3"/>
  </w:num>
  <w:num w:numId="6">
    <w:abstractNumId w:val="12"/>
  </w:num>
  <w:num w:numId="7">
    <w:abstractNumId w:val="1"/>
  </w:num>
  <w:num w:numId="8">
    <w:abstractNumId w:val="2"/>
  </w:num>
  <w:num w:numId="9">
    <w:abstractNumId w:val="9"/>
  </w:num>
  <w:num w:numId="10">
    <w:abstractNumId w:val="8"/>
  </w:num>
  <w:num w:numId="11">
    <w:abstractNumId w:val="1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141"/>
    <w:rsid w:val="000974BF"/>
    <w:rsid w:val="000C4E99"/>
    <w:rsid w:val="00130490"/>
    <w:rsid w:val="0022012F"/>
    <w:rsid w:val="00286227"/>
    <w:rsid w:val="00321243"/>
    <w:rsid w:val="003678E8"/>
    <w:rsid w:val="00440F50"/>
    <w:rsid w:val="004C1830"/>
    <w:rsid w:val="004D21E4"/>
    <w:rsid w:val="004F37B3"/>
    <w:rsid w:val="0053061D"/>
    <w:rsid w:val="00557E38"/>
    <w:rsid w:val="005A3DAF"/>
    <w:rsid w:val="005A481E"/>
    <w:rsid w:val="005C5C28"/>
    <w:rsid w:val="00615BE6"/>
    <w:rsid w:val="006622F4"/>
    <w:rsid w:val="00740AAD"/>
    <w:rsid w:val="007C17CC"/>
    <w:rsid w:val="00804B64"/>
    <w:rsid w:val="008A404B"/>
    <w:rsid w:val="008B5513"/>
    <w:rsid w:val="008F32C2"/>
    <w:rsid w:val="0090654B"/>
    <w:rsid w:val="00A214C9"/>
    <w:rsid w:val="00A96168"/>
    <w:rsid w:val="00AD39B0"/>
    <w:rsid w:val="00C24E7E"/>
    <w:rsid w:val="00C370CE"/>
    <w:rsid w:val="00C67EBF"/>
    <w:rsid w:val="00C71258"/>
    <w:rsid w:val="00CC2526"/>
    <w:rsid w:val="00CC2D4D"/>
    <w:rsid w:val="00E96989"/>
    <w:rsid w:val="00EA3AE4"/>
    <w:rsid w:val="00EC10C3"/>
    <w:rsid w:val="00ED7CC3"/>
    <w:rsid w:val="00EE1141"/>
    <w:rsid w:val="00FD602C"/>
    <w:rsid w:val="00FE2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D35841-FB00-44E8-8359-2E8FA25E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tabs>
          <w:tab w:val="left" w:pos="720"/>
          <w:tab w:val="left" w:pos="5760"/>
        </w:tabs>
        <w:ind w:righ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432"/>
      </w:tabs>
      <w:spacing w:before="240"/>
      <w:outlineLvl w:val="0"/>
    </w:pPr>
    <w:rPr>
      <w:b/>
      <w:sz w:val="28"/>
      <w:szCs w:val="28"/>
    </w:rPr>
  </w:style>
  <w:style w:type="paragraph" w:styleId="Heading2">
    <w:name w:val="heading 2"/>
    <w:basedOn w:val="Normal"/>
    <w:next w:val="Normal"/>
    <w:pPr>
      <w:keepNext/>
      <w:keepLines/>
      <w:tabs>
        <w:tab w:val="left" w:pos="432"/>
      </w:tabs>
      <w:spacing w:before="120"/>
      <w:ind w:left="187"/>
      <w:outlineLvl w:val="1"/>
    </w:pPr>
    <w:rPr>
      <w:b/>
      <w:sz w:val="26"/>
      <w:szCs w:val="26"/>
      <w:u w:val="single"/>
    </w:rPr>
  </w:style>
  <w:style w:type="paragraph" w:styleId="Heading3">
    <w:name w:val="heading 3"/>
    <w:basedOn w:val="Normal"/>
    <w:next w:val="Normal"/>
    <w:pPr>
      <w:keepNext/>
      <w:keepLines/>
      <w:tabs>
        <w:tab w:val="left" w:pos="432"/>
      </w:tabs>
      <w:spacing w:before="120"/>
      <w:ind w:left="374"/>
      <w:outlineLvl w:val="2"/>
    </w:pPr>
    <w:rPr>
      <w:b/>
      <w:sz w:val="20"/>
      <w:szCs w:val="20"/>
      <w:u w:val="single"/>
    </w:rPr>
  </w:style>
  <w:style w:type="paragraph" w:styleId="Heading4">
    <w:name w:val="heading 4"/>
    <w:basedOn w:val="Normal"/>
    <w:next w:val="Normal"/>
    <w:pPr>
      <w:keepNext/>
      <w:keepLines/>
      <w:tabs>
        <w:tab w:val="left" w:pos="432"/>
      </w:tabs>
      <w:spacing w:before="120"/>
      <w:ind w:left="562"/>
      <w:outlineLvl w:val="3"/>
    </w:pPr>
    <w:rPr>
      <w:b/>
      <w:sz w:val="20"/>
      <w:szCs w:val="20"/>
      <w:u w:val="single"/>
    </w:rPr>
  </w:style>
  <w:style w:type="paragraph" w:styleId="Heading5">
    <w:name w:val="heading 5"/>
    <w:basedOn w:val="Normal"/>
    <w:next w:val="Normal"/>
    <w:pPr>
      <w:keepNext/>
      <w:keepLines/>
      <w:tabs>
        <w:tab w:val="left" w:pos="432"/>
      </w:tabs>
      <w:spacing w:before="120"/>
      <w:ind w:left="749"/>
      <w:outlineLvl w:val="4"/>
    </w:pPr>
    <w:rPr>
      <w:b/>
      <w:sz w:val="20"/>
      <w:szCs w:val="20"/>
      <w:u w:val="single"/>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paragraph" w:styleId="BalloonText">
    <w:name w:val="Balloon Text"/>
    <w:basedOn w:val="Normal"/>
    <w:link w:val="BalloonTextChar"/>
    <w:uiPriority w:val="99"/>
    <w:semiHidden/>
    <w:unhideWhenUsed/>
    <w:rsid w:val="005A481E"/>
    <w:rPr>
      <w:rFonts w:ascii="Tahoma" w:hAnsi="Tahoma" w:cs="Tahoma"/>
      <w:sz w:val="16"/>
      <w:szCs w:val="16"/>
    </w:rPr>
  </w:style>
  <w:style w:type="character" w:customStyle="1" w:styleId="BalloonTextChar">
    <w:name w:val="Balloon Text Char"/>
    <w:basedOn w:val="DefaultParagraphFont"/>
    <w:link w:val="BalloonText"/>
    <w:uiPriority w:val="99"/>
    <w:semiHidden/>
    <w:rsid w:val="005A481E"/>
    <w:rPr>
      <w:rFonts w:ascii="Tahoma" w:hAnsi="Tahoma" w:cs="Tahoma"/>
      <w:sz w:val="16"/>
      <w:szCs w:val="16"/>
    </w:rPr>
  </w:style>
  <w:style w:type="paragraph" w:customStyle="1" w:styleId="level2bullet">
    <w:name w:val="level 2 bullet"/>
    <w:basedOn w:val="Normal"/>
    <w:uiPriority w:val="99"/>
    <w:rsid w:val="007C17CC"/>
    <w:pPr>
      <w:ind w:left="576" w:hanging="288"/>
    </w:pPr>
    <w:rPr>
      <w:szCs w:val="20"/>
    </w:rPr>
  </w:style>
  <w:style w:type="paragraph" w:styleId="ListParagraph">
    <w:name w:val="List Paragraph"/>
    <w:basedOn w:val="Normal"/>
    <w:uiPriority w:val="34"/>
    <w:qFormat/>
    <w:rsid w:val="004D21E4"/>
    <w:pPr>
      <w:ind w:left="720"/>
      <w:contextualSpacing/>
    </w:pPr>
  </w:style>
  <w:style w:type="paragraph" w:styleId="TOCHeading">
    <w:name w:val="TOC Heading"/>
    <w:basedOn w:val="Heading1"/>
    <w:next w:val="Normal"/>
    <w:uiPriority w:val="39"/>
    <w:unhideWhenUsed/>
    <w:qFormat/>
    <w:rsid w:val="008B5513"/>
    <w:pPr>
      <w:tabs>
        <w:tab w:val="clear" w:pos="432"/>
        <w:tab w:val="clear" w:pos="720"/>
        <w:tab w:val="clear" w:pos="5760"/>
      </w:tabs>
      <w:spacing w:line="259" w:lineRule="auto"/>
      <w:ind w:right="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8B5513"/>
    <w:pPr>
      <w:tabs>
        <w:tab w:val="clear" w:pos="720"/>
        <w:tab w:val="clear" w:pos="5760"/>
      </w:tabs>
      <w:spacing w:after="100"/>
    </w:pPr>
  </w:style>
  <w:style w:type="paragraph" w:styleId="TOC2">
    <w:name w:val="toc 2"/>
    <w:basedOn w:val="Normal"/>
    <w:next w:val="Normal"/>
    <w:autoRedefine/>
    <w:uiPriority w:val="39"/>
    <w:unhideWhenUsed/>
    <w:rsid w:val="008B5513"/>
    <w:pPr>
      <w:tabs>
        <w:tab w:val="clear" w:pos="720"/>
        <w:tab w:val="clear" w:pos="5760"/>
      </w:tabs>
      <w:spacing w:after="100"/>
      <w:ind w:left="240"/>
    </w:pPr>
  </w:style>
  <w:style w:type="paragraph" w:styleId="TOC3">
    <w:name w:val="toc 3"/>
    <w:basedOn w:val="Normal"/>
    <w:next w:val="Normal"/>
    <w:autoRedefine/>
    <w:uiPriority w:val="39"/>
    <w:unhideWhenUsed/>
    <w:rsid w:val="008B5513"/>
    <w:pPr>
      <w:tabs>
        <w:tab w:val="clear" w:pos="720"/>
        <w:tab w:val="clear" w:pos="5760"/>
      </w:tabs>
      <w:spacing w:after="100"/>
      <w:ind w:left="480"/>
    </w:pPr>
  </w:style>
  <w:style w:type="character" w:styleId="Hyperlink">
    <w:name w:val="Hyperlink"/>
    <w:basedOn w:val="DefaultParagraphFont"/>
    <w:uiPriority w:val="99"/>
    <w:unhideWhenUsed/>
    <w:rsid w:val="008B5513"/>
    <w:rPr>
      <w:color w:val="0000FF" w:themeColor="hyperlink"/>
      <w:u w:val="single"/>
    </w:rPr>
  </w:style>
  <w:style w:type="paragraph" w:styleId="Header">
    <w:name w:val="header"/>
    <w:basedOn w:val="Normal"/>
    <w:link w:val="HeaderChar"/>
    <w:uiPriority w:val="99"/>
    <w:unhideWhenUsed/>
    <w:rsid w:val="0053061D"/>
    <w:pPr>
      <w:tabs>
        <w:tab w:val="clear" w:pos="720"/>
        <w:tab w:val="clear" w:pos="5760"/>
        <w:tab w:val="center" w:pos="4680"/>
        <w:tab w:val="right" w:pos="9360"/>
      </w:tabs>
    </w:pPr>
  </w:style>
  <w:style w:type="character" w:customStyle="1" w:styleId="HeaderChar">
    <w:name w:val="Header Char"/>
    <w:basedOn w:val="DefaultParagraphFont"/>
    <w:link w:val="Header"/>
    <w:uiPriority w:val="99"/>
    <w:rsid w:val="0053061D"/>
  </w:style>
  <w:style w:type="paragraph" w:styleId="Footer">
    <w:name w:val="footer"/>
    <w:basedOn w:val="Normal"/>
    <w:link w:val="FooterChar"/>
    <w:uiPriority w:val="99"/>
    <w:unhideWhenUsed/>
    <w:rsid w:val="0053061D"/>
    <w:pPr>
      <w:tabs>
        <w:tab w:val="clear" w:pos="720"/>
        <w:tab w:val="clear" w:pos="5760"/>
        <w:tab w:val="center" w:pos="4680"/>
        <w:tab w:val="right" w:pos="9360"/>
      </w:tabs>
    </w:pPr>
  </w:style>
  <w:style w:type="character" w:customStyle="1" w:styleId="FooterChar">
    <w:name w:val="Footer Char"/>
    <w:basedOn w:val="DefaultParagraphFont"/>
    <w:link w:val="Footer"/>
    <w:uiPriority w:val="99"/>
    <w:rsid w:val="0053061D"/>
  </w:style>
  <w:style w:type="table" w:styleId="TableGrid">
    <w:name w:val="Table Grid"/>
    <w:basedOn w:val="TableNormal"/>
    <w:uiPriority w:val="59"/>
    <w:rsid w:val="00557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apquest.com/directions/main.adp?bCTsettings=1" TargetMode="External"/><Relationship Id="rId13" Type="http://schemas.openxmlformats.org/officeDocument/2006/relationships/hyperlink" Target="http://www.interfleet.com/" TargetMode="External"/><Relationship Id="rId18" Type="http://schemas.openxmlformats.org/officeDocument/2006/relationships/hyperlink" Target="http://www.garmin.com/traffic" TargetMode="External"/><Relationship Id="rId26" Type="http://schemas.openxmlformats.org/officeDocument/2006/relationships/hyperlink" Target="https://en.wikipedia.org/wiki/Satellite_imagery"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ccutracking.com/" TargetMode="External"/><Relationship Id="rId34"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www.hunterpro.com/" TargetMode="External"/><Relationship Id="rId17" Type="http://schemas.openxmlformats.org/officeDocument/2006/relationships/hyperlink" Target="http://www.tomtom.com/plus/services/traffic.php" TargetMode="External"/><Relationship Id="rId25" Type="http://schemas.openxmlformats.org/officeDocument/2006/relationships/hyperlink" Target="https://en.wikipedia.org/wiki/Google" TargetMode="External"/><Relationship Id="rId33" Type="http://schemas.openxmlformats.org/officeDocument/2006/relationships/image" Target="media/image5.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armin.com" TargetMode="External"/><Relationship Id="rId20" Type="http://schemas.openxmlformats.org/officeDocument/2006/relationships/hyperlink" Target="http://www.magellangps.com/products/traffic_service.asp" TargetMode="External"/><Relationship Id="rId29" Type="http://schemas.openxmlformats.org/officeDocument/2006/relationships/hyperlink" Target="https://en.wikipedia.org/wiki/Public_transpor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mtracking.com/" TargetMode="External"/><Relationship Id="rId24" Type="http://schemas.openxmlformats.org/officeDocument/2006/relationships/image" Target="media/image1.png"/><Relationship Id="rId32" Type="http://schemas.openxmlformats.org/officeDocument/2006/relationships/image" Target="media/image4.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omtom.com" TargetMode="External"/><Relationship Id="rId23" Type="http://schemas.openxmlformats.org/officeDocument/2006/relationships/hyperlink" Target="http://www.technewsworld.com/story/49933.html" TargetMode="External"/><Relationship Id="rId28" Type="http://schemas.openxmlformats.org/officeDocument/2006/relationships/hyperlink" Target="https://en.wikipedia.org/wiki/Google_Traffic" TargetMode="External"/><Relationship Id="rId36" Type="http://schemas.openxmlformats.org/officeDocument/2006/relationships/header" Target="header1.xml"/><Relationship Id="rId10" Type="http://schemas.openxmlformats.org/officeDocument/2006/relationships/hyperlink" Target="http://www.lojack.com/" TargetMode="External"/><Relationship Id="rId19" Type="http://schemas.openxmlformats.org/officeDocument/2006/relationships/hyperlink" Target="http://www.magellangps.com/"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maps.google.com/" TargetMode="External"/><Relationship Id="rId14" Type="http://schemas.openxmlformats.org/officeDocument/2006/relationships/hyperlink" Target="http://www.interfleet.com/news/EMS%20Insider%20--%20InterFleet%20article.pdf" TargetMode="External"/><Relationship Id="rId22" Type="http://schemas.openxmlformats.org/officeDocument/2006/relationships/hyperlink" Target="http://marketplace.publicradio.org/shows/2007/05/31/AM200705315.html" TargetMode="External"/><Relationship Id="rId27" Type="http://schemas.openxmlformats.org/officeDocument/2006/relationships/hyperlink" Target="https://en.wikipedia.org/wiki/Google_Street_View" TargetMode="External"/><Relationship Id="rId30" Type="http://schemas.openxmlformats.org/officeDocument/2006/relationships/image" Target="media/image2.png"/><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43349-8873-42A1-9721-B9B5FCBB2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4433</Words>
  <Characters>25270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Gideon</dc:creator>
  <cp:lastModifiedBy>danielgideonemilly</cp:lastModifiedBy>
  <cp:revision>2</cp:revision>
  <dcterms:created xsi:type="dcterms:W3CDTF">2015-12-14T12:42:00Z</dcterms:created>
  <dcterms:modified xsi:type="dcterms:W3CDTF">2015-12-14T12:42:00Z</dcterms:modified>
</cp:coreProperties>
</file>